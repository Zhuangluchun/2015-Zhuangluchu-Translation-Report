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E90A5" w14:textId="77777777" w:rsidR="00DF5836" w:rsidRDefault="002E4E93">
      <w:pPr>
        <w:adjustRightInd w:val="0"/>
        <w:snapToGrid w:val="0"/>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重庆第二师范学院全日制本科生毕业论文</w:t>
      </w:r>
    </w:p>
    <w:p w14:paraId="5A0FDCBC" w14:textId="77777777" w:rsidR="00DF5836" w:rsidRDefault="002E4E93">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14:paraId="2D940D7C" w14:textId="77777777" w:rsidR="00DF5836" w:rsidRDefault="002E4E93">
      <w:pPr>
        <w:spacing w:line="360" w:lineRule="auto"/>
        <w:ind w:firstLineChars="250" w:firstLine="653"/>
        <w:rPr>
          <w:b/>
          <w:spacing w:val="-10"/>
          <w:sz w:val="28"/>
        </w:rPr>
      </w:pPr>
      <w:r>
        <w:rPr>
          <w:b/>
          <w:spacing w:val="-10"/>
          <w:sz w:val="28"/>
          <w:u w:val="single"/>
        </w:rPr>
        <w:t xml:space="preserve">  </w:t>
      </w:r>
      <w:r>
        <w:rPr>
          <w:rFonts w:hint="eastAsia"/>
          <w:b/>
          <w:spacing w:val="-10"/>
          <w:sz w:val="28"/>
          <w:u w:val="single"/>
        </w:rPr>
        <w:t>外国语言文学</w:t>
      </w:r>
      <w:r>
        <w:rPr>
          <w:rFonts w:hint="eastAsia"/>
          <w:b/>
          <w:spacing w:val="-10"/>
          <w:sz w:val="28"/>
          <w:u w:val="single"/>
        </w:rPr>
        <w:t xml:space="preserve"> </w:t>
      </w:r>
      <w:r>
        <w:rPr>
          <w:b/>
          <w:spacing w:val="-10"/>
          <w:sz w:val="28"/>
          <w:u w:val="single"/>
        </w:rPr>
        <w:t xml:space="preserve">  </w:t>
      </w:r>
      <w:r>
        <w:rPr>
          <w:b/>
          <w:spacing w:val="-10"/>
          <w:sz w:val="28"/>
        </w:rPr>
        <w:t>学院</w:t>
      </w:r>
      <w:r>
        <w:rPr>
          <w:b/>
          <w:spacing w:val="-10"/>
          <w:sz w:val="28"/>
        </w:rPr>
        <w:t xml:space="preserve"> </w:t>
      </w:r>
      <w:r>
        <w:rPr>
          <w:spacing w:val="-10"/>
          <w:sz w:val="28"/>
          <w:u w:val="single"/>
        </w:rPr>
        <w:t xml:space="preserve"> </w:t>
      </w:r>
      <w:r>
        <w:rPr>
          <w:rFonts w:hint="eastAsia"/>
          <w:spacing w:val="-10"/>
          <w:sz w:val="28"/>
          <w:u w:val="single"/>
        </w:rPr>
        <w:t xml:space="preserve"> </w:t>
      </w:r>
      <w:r>
        <w:rPr>
          <w:rFonts w:hint="eastAsia"/>
          <w:spacing w:val="-10"/>
          <w:sz w:val="28"/>
          <w:u w:val="single"/>
        </w:rPr>
        <w:t>英语（非师范）</w:t>
      </w:r>
      <w:r>
        <w:rPr>
          <w:rFonts w:hint="eastAsia"/>
          <w:spacing w:val="-10"/>
          <w:sz w:val="28"/>
          <w:u w:val="single"/>
        </w:rPr>
        <w:t xml:space="preserve">   </w:t>
      </w:r>
      <w:r>
        <w:rPr>
          <w:b/>
          <w:spacing w:val="-10"/>
          <w:sz w:val="28"/>
        </w:rPr>
        <w:t>专业</w:t>
      </w:r>
      <w:r>
        <w:rPr>
          <w:spacing w:val="-10"/>
          <w:sz w:val="28"/>
          <w:u w:val="single"/>
        </w:rPr>
        <w:t xml:space="preserve">    </w:t>
      </w:r>
      <w:r>
        <w:rPr>
          <w:rFonts w:hint="eastAsia"/>
          <w:spacing w:val="-10"/>
          <w:sz w:val="28"/>
          <w:u w:val="single"/>
        </w:rPr>
        <w:t>2015</w:t>
      </w:r>
      <w:r>
        <w:rPr>
          <w:spacing w:val="-10"/>
          <w:sz w:val="28"/>
          <w:u w:val="single"/>
        </w:rPr>
        <w:t xml:space="preserve">       </w:t>
      </w:r>
      <w:r>
        <w:rPr>
          <w:b/>
          <w:spacing w:val="-10"/>
          <w:sz w:val="28"/>
        </w:rPr>
        <w:t>级</w:t>
      </w:r>
    </w:p>
    <w:tbl>
      <w:tblPr>
        <w:tblW w:w="8789"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DF5836" w14:paraId="37903D1C" w14:textId="77777777">
        <w:trPr>
          <w:trHeight w:val="939"/>
        </w:trPr>
        <w:tc>
          <w:tcPr>
            <w:tcW w:w="1141" w:type="dxa"/>
            <w:vAlign w:val="center"/>
          </w:tcPr>
          <w:p w14:paraId="39E3A84B" w14:textId="77777777" w:rsidR="00DF5836" w:rsidRDefault="002E4E93">
            <w:pPr>
              <w:spacing w:line="380" w:lineRule="exact"/>
              <w:jc w:val="center"/>
              <w:rPr>
                <w:rFonts w:ascii="宋体" w:hAnsi="宋体"/>
                <w:b/>
                <w:w w:val="80"/>
                <w:sz w:val="24"/>
              </w:rPr>
            </w:pPr>
            <w:r>
              <w:rPr>
                <w:rFonts w:ascii="宋体" w:hAnsi="宋体"/>
                <w:b/>
                <w:w w:val="80"/>
                <w:sz w:val="24"/>
              </w:rPr>
              <w:t>论文题目</w:t>
            </w:r>
          </w:p>
        </w:tc>
        <w:tc>
          <w:tcPr>
            <w:tcW w:w="4962" w:type="dxa"/>
            <w:gridSpan w:val="3"/>
            <w:vAlign w:val="center"/>
          </w:tcPr>
          <w:p w14:paraId="65BC3842" w14:textId="7E82C157" w:rsidR="00DF5836" w:rsidRDefault="002E4E93" w:rsidP="00F2738E">
            <w:pPr>
              <w:widowControl/>
              <w:spacing w:line="360" w:lineRule="auto"/>
              <w:rPr>
                <w:rFonts w:ascii="宋体" w:hAnsi="宋体"/>
                <w:w w:val="80"/>
                <w:sz w:val="24"/>
              </w:rPr>
            </w:pPr>
            <w:r>
              <w:rPr>
                <w:rFonts w:hint="eastAsia"/>
                <w:b/>
                <w:bCs/>
                <w:sz w:val="24"/>
              </w:rPr>
              <w:t>Translation</w:t>
            </w:r>
            <w:r>
              <w:rPr>
                <w:b/>
                <w:bCs/>
                <w:sz w:val="24"/>
              </w:rPr>
              <w:t xml:space="preserve"> </w:t>
            </w:r>
            <w:r>
              <w:rPr>
                <w:rFonts w:hint="eastAsia"/>
                <w:b/>
                <w:bCs/>
                <w:sz w:val="24"/>
              </w:rPr>
              <w:t>Report</w:t>
            </w:r>
            <w:r>
              <w:rPr>
                <w:b/>
                <w:bCs/>
                <w:sz w:val="24"/>
              </w:rPr>
              <w:t xml:space="preserve"> </w:t>
            </w:r>
            <w:r>
              <w:rPr>
                <w:rFonts w:hint="eastAsia"/>
                <w:b/>
                <w:bCs/>
                <w:sz w:val="24"/>
              </w:rPr>
              <w:t>o</w:t>
            </w:r>
            <w:r>
              <w:rPr>
                <w:b/>
                <w:bCs/>
                <w:sz w:val="24"/>
              </w:rPr>
              <w:t xml:space="preserve">f </w:t>
            </w:r>
            <w:r w:rsidR="00F2738E">
              <w:rPr>
                <w:rFonts w:hint="eastAsia"/>
                <w:b/>
                <w:bCs/>
                <w:i/>
                <w:sz w:val="24"/>
              </w:rPr>
              <w:t>Digital</w:t>
            </w:r>
            <w:r w:rsidR="00F2738E">
              <w:rPr>
                <w:b/>
                <w:bCs/>
                <w:i/>
                <w:sz w:val="24"/>
              </w:rPr>
              <w:t xml:space="preserve"> </w:t>
            </w:r>
            <w:r w:rsidR="00F2738E">
              <w:rPr>
                <w:rFonts w:hint="eastAsia"/>
                <w:b/>
                <w:bCs/>
                <w:i/>
                <w:sz w:val="24"/>
              </w:rPr>
              <w:t>Human</w:t>
            </w:r>
            <w:commentRangeStart w:id="0"/>
            <w:r w:rsidR="0038544B" w:rsidRPr="009B042D">
              <w:rPr>
                <w:rFonts w:hint="eastAsia"/>
                <w:b/>
                <w:bCs/>
                <w:i/>
                <w:sz w:val="24"/>
              </w:rPr>
              <w:t>（</w:t>
            </w:r>
            <w:r w:rsidR="0038544B" w:rsidRPr="009B042D">
              <w:rPr>
                <w:b/>
                <w:bCs/>
                <w:i/>
                <w:sz w:val="24"/>
              </w:rPr>
              <w:t>Chapter6</w:t>
            </w:r>
            <w:r w:rsidR="0038544B" w:rsidRPr="009B042D">
              <w:rPr>
                <w:rFonts w:hint="eastAsia"/>
                <w:b/>
                <w:bCs/>
                <w:i/>
                <w:sz w:val="24"/>
              </w:rPr>
              <w:t>）</w:t>
            </w:r>
            <w:commentRangeEnd w:id="0"/>
            <w:r w:rsidR="00954902">
              <w:rPr>
                <w:rStyle w:val="ae"/>
              </w:rPr>
              <w:commentReference w:id="0"/>
            </w:r>
          </w:p>
        </w:tc>
        <w:tc>
          <w:tcPr>
            <w:tcW w:w="1134" w:type="dxa"/>
            <w:vAlign w:val="center"/>
          </w:tcPr>
          <w:p w14:paraId="00C7161F" w14:textId="77777777" w:rsidR="00DF5836" w:rsidRDefault="002E4E93">
            <w:pPr>
              <w:widowControl/>
              <w:spacing w:line="380" w:lineRule="exact"/>
              <w:jc w:val="center"/>
              <w:rPr>
                <w:rFonts w:ascii="宋体" w:hAnsi="宋体"/>
                <w:b/>
                <w:w w:val="80"/>
                <w:sz w:val="24"/>
              </w:rPr>
            </w:pPr>
            <w:r>
              <w:rPr>
                <w:rFonts w:ascii="宋体" w:hAnsi="宋体"/>
                <w:b/>
                <w:w w:val="80"/>
                <w:sz w:val="24"/>
              </w:rPr>
              <w:t>开题日期</w:t>
            </w:r>
          </w:p>
        </w:tc>
        <w:tc>
          <w:tcPr>
            <w:tcW w:w="1552" w:type="dxa"/>
            <w:vAlign w:val="center"/>
          </w:tcPr>
          <w:p w14:paraId="0248A28A" w14:textId="36B4FD01" w:rsidR="00DF5836" w:rsidRPr="00F2738E" w:rsidRDefault="00F2738E">
            <w:pPr>
              <w:widowControl/>
              <w:spacing w:line="380" w:lineRule="exact"/>
              <w:jc w:val="center"/>
              <w:rPr>
                <w:w w:val="80"/>
                <w:sz w:val="24"/>
              </w:rPr>
            </w:pPr>
            <w:r w:rsidRPr="00F2738E">
              <w:rPr>
                <w:w w:val="80"/>
                <w:sz w:val="24"/>
              </w:rPr>
              <w:t>2018.12.20</w:t>
            </w:r>
          </w:p>
        </w:tc>
      </w:tr>
      <w:tr w:rsidR="00DF5836" w14:paraId="3F6B59E1" w14:textId="77777777">
        <w:trPr>
          <w:trHeight w:val="630"/>
        </w:trPr>
        <w:tc>
          <w:tcPr>
            <w:tcW w:w="1141" w:type="dxa"/>
            <w:vAlign w:val="center"/>
          </w:tcPr>
          <w:p w14:paraId="33851EC3" w14:textId="77777777" w:rsidR="00DF5836" w:rsidRDefault="002E4E93">
            <w:pPr>
              <w:spacing w:line="380" w:lineRule="exact"/>
              <w:jc w:val="center"/>
              <w:rPr>
                <w:rFonts w:ascii="宋体" w:hAnsi="宋体"/>
                <w:b/>
                <w:w w:val="80"/>
                <w:sz w:val="24"/>
              </w:rPr>
            </w:pPr>
            <w:r>
              <w:rPr>
                <w:rFonts w:ascii="宋体" w:hAnsi="宋体"/>
                <w:b/>
                <w:w w:val="80"/>
                <w:sz w:val="24"/>
              </w:rPr>
              <w:t>学  号</w:t>
            </w:r>
          </w:p>
        </w:tc>
        <w:tc>
          <w:tcPr>
            <w:tcW w:w="2127" w:type="dxa"/>
            <w:vAlign w:val="center"/>
          </w:tcPr>
          <w:p w14:paraId="518D0200" w14:textId="32D8B4D7" w:rsidR="00DF5836" w:rsidRPr="00F2738E" w:rsidRDefault="00F2738E">
            <w:pPr>
              <w:spacing w:line="380" w:lineRule="exact"/>
              <w:jc w:val="center"/>
              <w:rPr>
                <w:w w:val="80"/>
                <w:sz w:val="24"/>
              </w:rPr>
            </w:pPr>
            <w:r>
              <w:rPr>
                <w:rFonts w:hint="eastAsia"/>
                <w:w w:val="80"/>
                <w:sz w:val="24"/>
              </w:rPr>
              <w:t>1510403136</w:t>
            </w:r>
          </w:p>
        </w:tc>
        <w:tc>
          <w:tcPr>
            <w:tcW w:w="992" w:type="dxa"/>
            <w:vAlign w:val="center"/>
          </w:tcPr>
          <w:p w14:paraId="29928CDF" w14:textId="77777777" w:rsidR="00DF5836" w:rsidRDefault="002E4E93">
            <w:pPr>
              <w:spacing w:line="380" w:lineRule="exact"/>
              <w:jc w:val="center"/>
              <w:rPr>
                <w:rFonts w:ascii="宋体" w:hAnsi="宋体"/>
                <w:b/>
                <w:w w:val="80"/>
                <w:sz w:val="24"/>
              </w:rPr>
            </w:pPr>
            <w:r>
              <w:rPr>
                <w:rFonts w:ascii="宋体" w:hAnsi="宋体"/>
                <w:b/>
                <w:w w:val="80"/>
                <w:sz w:val="24"/>
              </w:rPr>
              <w:t>姓  名</w:t>
            </w:r>
          </w:p>
        </w:tc>
        <w:tc>
          <w:tcPr>
            <w:tcW w:w="1843" w:type="dxa"/>
            <w:vAlign w:val="center"/>
          </w:tcPr>
          <w:p w14:paraId="21E4E3DA" w14:textId="48712F9C" w:rsidR="00DF5836" w:rsidRDefault="00F2738E">
            <w:pPr>
              <w:spacing w:line="380" w:lineRule="exact"/>
              <w:jc w:val="center"/>
              <w:rPr>
                <w:rFonts w:ascii="宋体" w:hAnsi="宋体"/>
                <w:w w:val="80"/>
                <w:sz w:val="24"/>
              </w:rPr>
            </w:pPr>
            <w:r>
              <w:rPr>
                <w:rFonts w:ascii="宋体" w:hAnsi="宋体" w:hint="eastAsia"/>
                <w:w w:val="80"/>
                <w:sz w:val="24"/>
              </w:rPr>
              <w:t>庄璐纯</w:t>
            </w:r>
          </w:p>
        </w:tc>
        <w:tc>
          <w:tcPr>
            <w:tcW w:w="1134" w:type="dxa"/>
            <w:vAlign w:val="center"/>
          </w:tcPr>
          <w:p w14:paraId="6505F3F1" w14:textId="77777777" w:rsidR="00DF5836" w:rsidRDefault="002E4E93">
            <w:pPr>
              <w:spacing w:line="380" w:lineRule="exact"/>
              <w:jc w:val="center"/>
              <w:rPr>
                <w:rFonts w:ascii="宋体" w:hAnsi="宋体"/>
                <w:b/>
                <w:w w:val="80"/>
                <w:sz w:val="24"/>
              </w:rPr>
            </w:pPr>
            <w:r>
              <w:rPr>
                <w:rFonts w:ascii="宋体" w:hAnsi="宋体"/>
                <w:b/>
                <w:w w:val="80"/>
                <w:sz w:val="24"/>
              </w:rPr>
              <w:t>指导教师</w:t>
            </w:r>
          </w:p>
        </w:tc>
        <w:tc>
          <w:tcPr>
            <w:tcW w:w="1552" w:type="dxa"/>
            <w:vAlign w:val="center"/>
          </w:tcPr>
          <w:p w14:paraId="449C68C0" w14:textId="2437C949" w:rsidR="00DF5836" w:rsidRDefault="00F2738E">
            <w:pPr>
              <w:spacing w:line="380" w:lineRule="exact"/>
              <w:jc w:val="center"/>
              <w:rPr>
                <w:rFonts w:ascii="宋体" w:hAnsi="宋体"/>
                <w:w w:val="80"/>
                <w:sz w:val="24"/>
              </w:rPr>
            </w:pPr>
            <w:r>
              <w:rPr>
                <w:rFonts w:ascii="宋体" w:hAnsi="宋体" w:hint="eastAsia"/>
                <w:w w:val="80"/>
                <w:sz w:val="24"/>
              </w:rPr>
              <w:t>李亚星</w:t>
            </w:r>
          </w:p>
        </w:tc>
      </w:tr>
      <w:tr w:rsidR="00DF5836" w14:paraId="46911D0D" w14:textId="77777777">
        <w:trPr>
          <w:trHeight w:val="1905"/>
        </w:trPr>
        <w:tc>
          <w:tcPr>
            <w:tcW w:w="8789" w:type="dxa"/>
            <w:gridSpan w:val="6"/>
          </w:tcPr>
          <w:p w14:paraId="1463D532" w14:textId="77777777" w:rsidR="00DF5836" w:rsidRDefault="002E4E93">
            <w:pPr>
              <w:spacing w:line="336" w:lineRule="auto"/>
              <w:rPr>
                <w:rFonts w:ascii="宋体" w:hAnsi="宋体"/>
                <w:sz w:val="24"/>
              </w:rPr>
            </w:pPr>
            <w:r>
              <w:rPr>
                <w:b/>
                <w:bCs/>
                <w:sz w:val="24"/>
              </w:rPr>
              <w:t xml:space="preserve">Background of the </w:t>
            </w:r>
            <w:r>
              <w:rPr>
                <w:rFonts w:hint="eastAsia"/>
                <w:b/>
                <w:bCs/>
                <w:sz w:val="24"/>
              </w:rPr>
              <w:t>translation</w:t>
            </w:r>
          </w:p>
          <w:p w14:paraId="2BA6659A" w14:textId="77777777" w:rsidR="00C67C40" w:rsidRPr="00C67C40" w:rsidRDefault="00C67C40" w:rsidP="00C67C40">
            <w:pPr>
              <w:ind w:firstLineChars="200" w:firstLine="480"/>
              <w:rPr>
                <w:sz w:val="24"/>
              </w:rPr>
            </w:pPr>
            <w:r w:rsidRPr="00C67C40">
              <w:rPr>
                <w:sz w:val="24"/>
              </w:rPr>
              <w:t xml:space="preserve">Digital Human is a financial popular science book published by </w:t>
            </w:r>
            <w:proofErr w:type="spellStart"/>
            <w:r w:rsidRPr="00C67C40">
              <w:rPr>
                <w:sz w:val="24"/>
              </w:rPr>
              <w:t>Xiaoxiao</w:t>
            </w:r>
            <w:proofErr w:type="spellEnd"/>
            <w:r w:rsidRPr="00C67C40">
              <w:rPr>
                <w:sz w:val="24"/>
              </w:rPr>
              <w:t xml:space="preserve"> Publishing House. It mainly describes the progress of science, technology and finance and introduces the history of the development of emerging science and technology. The style of original text is simple and straightforward, which needs to be retained in the translation. Translators can use annotations to explain the content when necessary, and the words in the images should also be translated. The project was launched on September 17th, 2018. The terminology extraction and glossary production were done from September 18th to 20th; the first draft was completed on October 4; the review draft was formed on October 9th; the final draft was submitted on October 15th. After typesetting and proofreading, the final product was formed on October 19th, and the project was completed. The products include the Chinese translation in Word and PDF format, bilingual version in Word format, glossary in Excel format and the translation project report.</w:t>
            </w:r>
          </w:p>
          <w:p w14:paraId="2994987E" w14:textId="77777777" w:rsidR="00C67C40" w:rsidRPr="00C67C40" w:rsidRDefault="00C67C40" w:rsidP="00C67C40">
            <w:pPr>
              <w:ind w:firstLineChars="200" w:firstLine="480"/>
              <w:rPr>
                <w:sz w:val="24"/>
              </w:rPr>
            </w:pPr>
            <w:r w:rsidRPr="00C67C40">
              <w:rPr>
                <w:sz w:val="24"/>
              </w:rPr>
              <w:t xml:space="preserve">The author of the book, Chris Skinner, a prominent independent commentator on the financial markets and chair of the European networking forum The Financial Services Club, was one of the Top 5 most influential people on in the banking industry. He studied at Loughborough University in the UK, and holds a Bachelor of Science in Management Sciences alongside a Diploma in Industrial Studies. He is also frequently invited to give comment on banking topics in media such as the BBC News and Sky News, and has published many bestselling books such as </w:t>
            </w:r>
            <w:commentRangeStart w:id="1"/>
            <w:r w:rsidRPr="00C67C40">
              <w:rPr>
                <w:sz w:val="24"/>
              </w:rPr>
              <w:t xml:space="preserve">FinTech, Digital Bank, and </w:t>
            </w:r>
            <w:proofErr w:type="spellStart"/>
            <w:r w:rsidRPr="00C67C40">
              <w:rPr>
                <w:sz w:val="24"/>
              </w:rPr>
              <w:t>ValueWeb</w:t>
            </w:r>
            <w:proofErr w:type="spellEnd"/>
            <w:r w:rsidRPr="00C67C40">
              <w:rPr>
                <w:sz w:val="24"/>
              </w:rPr>
              <w:t>.</w:t>
            </w:r>
            <w:commentRangeEnd w:id="1"/>
            <w:r w:rsidR="00954902">
              <w:rPr>
                <w:rStyle w:val="ae"/>
              </w:rPr>
              <w:commentReference w:id="1"/>
            </w:r>
          </w:p>
          <w:p w14:paraId="44AAE18E" w14:textId="77777777" w:rsidR="00C67C40" w:rsidRPr="00C67C40" w:rsidRDefault="00C67C40" w:rsidP="00C67C40">
            <w:pPr>
              <w:ind w:firstLineChars="200" w:firstLine="480"/>
              <w:rPr>
                <w:sz w:val="24"/>
              </w:rPr>
            </w:pPr>
            <w:r w:rsidRPr="00C67C40">
              <w:rPr>
                <w:sz w:val="24"/>
              </w:rPr>
              <w:t xml:space="preserve">In Digital Human, the author says we are living in the fourth age of humanity. After the birth of human society, the invention of money, and the industrial revolution, human ushered in the Internet age after the digital revolution. Nowadays, the Internet is developing rapidly, and the globalized world has brought unprecedented opportunities and challenges to us human. The emergence of inclusive finance, digital currency, and peer-to-peer transactions has forced us to redefine and examine the inherent financial system, which is profoundly transforming human life. This book expounds the current digital society status from several aspects, including the development process of the network, the rise of new platforms, the rise of robots, the new structure of financial technology, the establishment of mobile trading platforms, the rise and fall of banking system, etc. The author also makes predictions on the future digital society. At the end of this book, the example of Ant Financial vividly reveals a new digital business model. This book explores the impact of digital on human society, trade, business, and the future life. There is no </w:t>
            </w:r>
            <w:r w:rsidRPr="00C67C40">
              <w:rPr>
                <w:sz w:val="24"/>
              </w:rPr>
              <w:lastRenderedPageBreak/>
              <w:t>Chinese translation for the time being.</w:t>
            </w:r>
          </w:p>
          <w:p w14:paraId="6A9BDEDF" w14:textId="77777777" w:rsidR="00C67C40" w:rsidRPr="00C67C40" w:rsidRDefault="00C67C40" w:rsidP="00C67C40">
            <w:pPr>
              <w:ind w:firstLineChars="200" w:firstLine="480"/>
              <w:rPr>
                <w:sz w:val="24"/>
              </w:rPr>
            </w:pPr>
            <w:r w:rsidRPr="00C67C40">
              <w:rPr>
                <w:sz w:val="24"/>
              </w:rPr>
              <w:t>The digital economy is playing an increasingly important role in the global economic growth. The latest global survey results show that although almost all chief strategy officers believe that digital technology is subverting their industries, only a few companies are ready to respond to the change. In the Chinese market, the digital industry has not yet been highly trusted, and there is not enough experience and theory to guide the revolution. All the above reasons have caused difficulties for the digital transformation of Chinese enterprises.</w:t>
            </w:r>
          </w:p>
          <w:p w14:paraId="78C20C7E" w14:textId="02C2E740" w:rsidR="00C67C40" w:rsidRPr="00C67C40" w:rsidRDefault="00C67C40" w:rsidP="00C67C40">
            <w:pPr>
              <w:ind w:firstLineChars="200" w:firstLine="480"/>
              <w:rPr>
                <w:sz w:val="24"/>
              </w:rPr>
            </w:pPr>
            <w:r w:rsidRPr="00C67C40">
              <w:rPr>
                <w:sz w:val="24"/>
              </w:rPr>
              <w:t>The translation of this book can provide a certain reference for the digital transformation in China. The translator mainly translated the sixth chapter, The Rise of Everyone, which focuses on the rise of mobile payment platforms, the impact of the fast-growing cashless society in Asia and Africa on the banking industry, and the development of digital identification systems. It shows readers how the digital age has influenced human society and demonstrated the changes that companies of all sizes have made to adapt to the new digital business.</w:t>
            </w:r>
          </w:p>
          <w:p w14:paraId="693C3A2F" w14:textId="26DBF442" w:rsidR="00DF5836" w:rsidRPr="00C67C40" w:rsidRDefault="00C67C40" w:rsidP="00C67C40">
            <w:pPr>
              <w:ind w:firstLineChars="200" w:firstLine="480"/>
              <w:rPr>
                <w:sz w:val="24"/>
              </w:rPr>
            </w:pPr>
            <w:r w:rsidRPr="00C67C40">
              <w:rPr>
                <w:sz w:val="24"/>
              </w:rPr>
              <w:t>The translator hopes that the translation of this chapter can help Chinese readers better understand the fast-changing life, improve the research enthusiasm of readers interested in the digital field, provide them with the latest guiding ideology, and also give chances for companies to learn advanced concepts, providing them innovative ideas. At the same time, the functional equivalence theory and the domestication translation strategy used in the translation can also be used for reference by others. This translation can provide a reference for other translators in translating similar texts, and enrich the translation cases of technology and application texts.</w:t>
            </w:r>
          </w:p>
        </w:tc>
      </w:tr>
      <w:tr w:rsidR="00DF5836" w14:paraId="0012408F" w14:textId="77777777" w:rsidTr="006F5EEB">
        <w:trPr>
          <w:trHeight w:val="1403"/>
        </w:trPr>
        <w:tc>
          <w:tcPr>
            <w:tcW w:w="8789" w:type="dxa"/>
            <w:gridSpan w:val="6"/>
          </w:tcPr>
          <w:p w14:paraId="48145EDA" w14:textId="77777777" w:rsidR="00DF5836" w:rsidRPr="009161F9" w:rsidRDefault="002E4E93" w:rsidP="009161F9">
            <w:pPr>
              <w:spacing w:line="336" w:lineRule="auto"/>
              <w:rPr>
                <w:sz w:val="24"/>
              </w:rPr>
            </w:pPr>
            <w:r w:rsidRPr="009161F9">
              <w:rPr>
                <w:b/>
                <w:bCs/>
                <w:sz w:val="24"/>
              </w:rPr>
              <w:lastRenderedPageBreak/>
              <w:t xml:space="preserve">Contents </w:t>
            </w:r>
            <w:r w:rsidRPr="009161F9">
              <w:rPr>
                <w:rFonts w:hint="eastAsia"/>
                <w:b/>
                <w:bCs/>
                <w:sz w:val="24"/>
              </w:rPr>
              <w:t xml:space="preserve">of the </w:t>
            </w:r>
            <w:r w:rsidRPr="009161F9">
              <w:rPr>
                <w:b/>
                <w:bCs/>
                <w:sz w:val="24"/>
              </w:rPr>
              <w:t xml:space="preserve">translation </w:t>
            </w:r>
            <w:r w:rsidRPr="009161F9">
              <w:rPr>
                <w:rFonts w:hint="eastAsia"/>
                <w:b/>
                <w:bCs/>
                <w:sz w:val="24"/>
              </w:rPr>
              <w:t>report</w:t>
            </w:r>
            <w:r w:rsidRPr="009161F9">
              <w:rPr>
                <w:b/>
                <w:bCs/>
                <w:sz w:val="24"/>
              </w:rPr>
              <w:t xml:space="preserve"> </w:t>
            </w:r>
            <w:r w:rsidRPr="009161F9">
              <w:rPr>
                <w:rFonts w:hint="eastAsia"/>
                <w:sz w:val="24"/>
              </w:rPr>
              <w:t xml:space="preserve"> </w:t>
            </w:r>
          </w:p>
          <w:p w14:paraId="2F28DCEB" w14:textId="77777777" w:rsidR="00C67C40" w:rsidRPr="009161F9" w:rsidRDefault="00C67C40" w:rsidP="009161F9">
            <w:pPr>
              <w:ind w:firstLineChars="200" w:firstLine="480"/>
              <w:rPr>
                <w:sz w:val="24"/>
              </w:rPr>
            </w:pPr>
            <w:commentRangeStart w:id="2"/>
            <w:r w:rsidRPr="009161F9">
              <w:rPr>
                <w:sz w:val="24"/>
              </w:rPr>
              <w:t>Preparation</w:t>
            </w:r>
            <w:commentRangeEnd w:id="2"/>
            <w:r w:rsidR="00954902">
              <w:rPr>
                <w:rStyle w:val="ae"/>
              </w:rPr>
              <w:commentReference w:id="2"/>
            </w:r>
            <w:r w:rsidRPr="009161F9">
              <w:rPr>
                <w:sz w:val="24"/>
              </w:rPr>
              <w:t xml:space="preserve"> before translation:</w:t>
            </w:r>
          </w:p>
          <w:p w14:paraId="4DAFF6D7" w14:textId="77777777" w:rsidR="00C67C40" w:rsidRPr="009161F9" w:rsidRDefault="00C67C40" w:rsidP="009161F9">
            <w:pPr>
              <w:ind w:firstLineChars="200" w:firstLine="480"/>
              <w:rPr>
                <w:sz w:val="24"/>
              </w:rPr>
            </w:pPr>
            <w:r w:rsidRPr="009161F9">
              <w:rPr>
                <w:sz w:val="24"/>
              </w:rPr>
              <w:t>1. Preparation of translation materials:</w:t>
            </w:r>
          </w:p>
          <w:p w14:paraId="729D7D47" w14:textId="77777777" w:rsidR="00C67C40" w:rsidRPr="009161F9" w:rsidRDefault="00C67C40" w:rsidP="009161F9">
            <w:pPr>
              <w:ind w:firstLineChars="200" w:firstLine="480"/>
              <w:rPr>
                <w:sz w:val="24"/>
              </w:rPr>
            </w:pPr>
            <w:r w:rsidRPr="009161F9">
              <w:rPr>
                <w:sz w:val="24"/>
              </w:rPr>
              <w:t xml:space="preserve">The translator first uses the </w:t>
            </w:r>
            <w:proofErr w:type="spellStart"/>
            <w:r w:rsidRPr="009161F9">
              <w:rPr>
                <w:sz w:val="24"/>
              </w:rPr>
              <w:t>PDFelement</w:t>
            </w:r>
            <w:proofErr w:type="spellEnd"/>
            <w:r w:rsidRPr="009161F9">
              <w:rPr>
                <w:sz w:val="24"/>
              </w:rPr>
              <w:t xml:space="preserve"> to convert the original file from PDF format into Word format. The terminology is then extracted through </w:t>
            </w:r>
            <w:proofErr w:type="spellStart"/>
            <w:r w:rsidRPr="009161F9">
              <w:rPr>
                <w:sz w:val="24"/>
              </w:rPr>
              <w:t>Tmxmall</w:t>
            </w:r>
            <w:proofErr w:type="spellEnd"/>
            <w:r w:rsidRPr="009161F9">
              <w:rPr>
                <w:sz w:val="24"/>
              </w:rPr>
              <w:t>, combined with manual review to form a glossary.</w:t>
            </w:r>
          </w:p>
          <w:p w14:paraId="1EDC1191" w14:textId="77777777" w:rsidR="00C67C40" w:rsidRPr="009161F9" w:rsidRDefault="00C67C40" w:rsidP="009161F9">
            <w:pPr>
              <w:ind w:firstLineChars="200" w:firstLine="480"/>
              <w:rPr>
                <w:sz w:val="24"/>
              </w:rPr>
            </w:pPr>
            <w:r w:rsidRPr="009161F9">
              <w:rPr>
                <w:sz w:val="24"/>
              </w:rPr>
              <w:t>2. Literature review:</w:t>
            </w:r>
          </w:p>
          <w:p w14:paraId="7B9ABC6B" w14:textId="13CFE251" w:rsidR="00C67C40" w:rsidRPr="009161F9" w:rsidRDefault="00C67C40" w:rsidP="009161F9">
            <w:pPr>
              <w:ind w:firstLineChars="200" w:firstLine="480"/>
              <w:rPr>
                <w:sz w:val="24"/>
              </w:rPr>
            </w:pPr>
            <w:r w:rsidRPr="009161F9">
              <w:rPr>
                <w:sz w:val="24"/>
              </w:rPr>
              <w:t xml:space="preserve">Before translating, the translator </w:t>
            </w:r>
            <w:commentRangeStart w:id="3"/>
            <w:r w:rsidRPr="009161F9">
              <w:rPr>
                <w:sz w:val="24"/>
              </w:rPr>
              <w:t>consulted some relevant materials, learnt the application principles of different translation strategies and translation techniques</w:t>
            </w:r>
            <w:commentRangeEnd w:id="3"/>
            <w:r w:rsidR="00954902">
              <w:rPr>
                <w:rStyle w:val="ae"/>
              </w:rPr>
              <w:commentReference w:id="3"/>
            </w:r>
            <w:r w:rsidRPr="009161F9">
              <w:rPr>
                <w:sz w:val="24"/>
              </w:rPr>
              <w:t xml:space="preserve">, and the translator chose the proper translation theory under the guidance of </w:t>
            </w:r>
            <w:commentRangeStart w:id="4"/>
            <w:r w:rsidRPr="009161F9">
              <w:rPr>
                <w:sz w:val="24"/>
              </w:rPr>
              <w:t>On Pragmatic Translation with Functionalist Approach and Translation Methods</w:t>
            </w:r>
            <w:commentRangeEnd w:id="4"/>
            <w:r w:rsidR="00954902">
              <w:rPr>
                <w:rStyle w:val="ae"/>
              </w:rPr>
              <w:commentReference w:id="4"/>
            </w:r>
            <w:r w:rsidRPr="009161F9">
              <w:rPr>
                <w:sz w:val="24"/>
              </w:rPr>
              <w:t xml:space="preserve"> for EST under the Guideline of Functional Equivalence. Secondly, the translator also refers to the books and deeply studied the latest research results in the field related to the original text. The Chinese and English versions of the book New Perspectives on Computer Concepts 2013 were compared as parallel texts to help translator determine the translation methods of similar terms and expressions to ensure the accuracy of the translation.</w:t>
            </w:r>
          </w:p>
          <w:p w14:paraId="292A0B6E" w14:textId="77777777" w:rsidR="00C67C40" w:rsidRPr="009161F9" w:rsidRDefault="00C67C40" w:rsidP="009161F9">
            <w:pPr>
              <w:ind w:firstLineChars="200" w:firstLine="480"/>
              <w:rPr>
                <w:sz w:val="24"/>
              </w:rPr>
            </w:pPr>
          </w:p>
          <w:p w14:paraId="7A3B3F6A" w14:textId="77777777" w:rsidR="00C67C40" w:rsidRPr="009161F9" w:rsidRDefault="00C67C40" w:rsidP="009161F9">
            <w:pPr>
              <w:ind w:firstLineChars="200" w:firstLine="480"/>
              <w:rPr>
                <w:sz w:val="24"/>
              </w:rPr>
            </w:pPr>
            <w:r w:rsidRPr="009161F9">
              <w:rPr>
                <w:sz w:val="24"/>
              </w:rPr>
              <w:t>The translation process:</w:t>
            </w:r>
          </w:p>
          <w:p w14:paraId="4DFCD119" w14:textId="77777777" w:rsidR="00C67C40" w:rsidRPr="009161F9" w:rsidRDefault="00C67C40" w:rsidP="009161F9">
            <w:pPr>
              <w:ind w:firstLineChars="200" w:firstLine="480"/>
              <w:rPr>
                <w:sz w:val="24"/>
              </w:rPr>
            </w:pPr>
            <w:r w:rsidRPr="009161F9">
              <w:rPr>
                <w:sz w:val="24"/>
              </w:rPr>
              <w:t>In the translation process, the translator used Google Translate to process the text, then used Trados for manual translation and modification, and finally used Trados to conduct mutual review peer to peer. Photoshop was used for image processing.</w:t>
            </w:r>
          </w:p>
          <w:p w14:paraId="5B54AA8A" w14:textId="77777777" w:rsidR="00C67C40" w:rsidRPr="009161F9" w:rsidRDefault="00C67C40" w:rsidP="009161F9">
            <w:pPr>
              <w:ind w:firstLineChars="200" w:firstLine="480"/>
              <w:rPr>
                <w:sz w:val="24"/>
              </w:rPr>
            </w:pPr>
          </w:p>
          <w:p w14:paraId="76EE9534" w14:textId="4D0531CF" w:rsidR="00C67C40" w:rsidRPr="009161F9" w:rsidRDefault="00C67C40" w:rsidP="009161F9">
            <w:pPr>
              <w:ind w:firstLineChars="200" w:firstLine="480"/>
              <w:rPr>
                <w:sz w:val="24"/>
              </w:rPr>
            </w:pPr>
            <w:r w:rsidRPr="009161F9">
              <w:rPr>
                <w:sz w:val="24"/>
              </w:rPr>
              <w:t>Translation strategies, methods and skills:</w:t>
            </w:r>
          </w:p>
          <w:p w14:paraId="39DEE606" w14:textId="77777777" w:rsidR="00C67C40" w:rsidRPr="009161F9" w:rsidRDefault="00C67C40" w:rsidP="009161F9">
            <w:pPr>
              <w:ind w:firstLineChars="200" w:firstLine="480"/>
              <w:rPr>
                <w:sz w:val="24"/>
              </w:rPr>
            </w:pPr>
            <w:r w:rsidRPr="009161F9">
              <w:rPr>
                <w:rFonts w:hint="eastAsia"/>
                <w:sz w:val="24"/>
              </w:rPr>
              <w:lastRenderedPageBreak/>
              <w:t>“</w:t>
            </w:r>
            <w:r w:rsidRPr="009161F9">
              <w:rPr>
                <w:sz w:val="24"/>
              </w:rPr>
              <w:t>Dynamic Equivalence” means that the quality of a translation in which the message of the original text has been so transported into the receptor language that the response of the receptor is essentially like that of the original receptors. (Nida, Eugene A, 2001: 87). The functional equivalence theory is based on the guiding principle of “translation is a form of communication”. Translation method must be determined by the intended purpose or function of the translation, and emphasizes that the translation should be based on the analysis of the original text, based on the intended purpose of the translation, and chooses the best treatment according to various contextual factors. The chapter translator translated mainly introduces the development and application of mobile technology. Thus, translator used functional equivalence theory, to accurately reproduce the original language culture and eliminate cultural differences. The translation was based on the full understanding of the original text, centered on the Chinese readers. In the process of translation, translator adhered to the principle of syntactic equivalence and lexical equivalence, maximally reproduced the connotation of the original text, and strived to express the interesting side of the original text.</w:t>
            </w:r>
          </w:p>
          <w:p w14:paraId="01825562" w14:textId="38D3A4E8" w:rsidR="00DF5836" w:rsidRPr="009161F9" w:rsidRDefault="00C67C40" w:rsidP="009161F9">
            <w:pPr>
              <w:ind w:firstLineChars="200" w:firstLine="480"/>
              <w:rPr>
                <w:sz w:val="24"/>
              </w:rPr>
            </w:pPr>
            <w:r w:rsidRPr="009161F9">
              <w:rPr>
                <w:sz w:val="24"/>
              </w:rPr>
              <w:t xml:space="preserve">As Nida said, translation means communication, and this process depends on the acceptance of the recipient who listens or reads the translation. The original text is about scientific and technical information, which’s communication purpose is to express objective information. That is, the translator </w:t>
            </w:r>
            <w:del w:id="5" w:author="李 亚星" w:date="2019-01-11T15:11:00Z">
              <w:r w:rsidRPr="009161F9" w:rsidDel="00954902">
                <w:rPr>
                  <w:sz w:val="24"/>
                </w:rPr>
                <w:delText xml:space="preserve">needs to </w:delText>
              </w:r>
            </w:del>
            <w:r w:rsidRPr="009161F9">
              <w:rPr>
                <w:sz w:val="24"/>
              </w:rPr>
              <w:t>adopt</w:t>
            </w:r>
            <w:ins w:id="6" w:author="李 亚星" w:date="2019-01-11T15:11:00Z">
              <w:r w:rsidR="00954902">
                <w:rPr>
                  <w:rFonts w:hint="eastAsia"/>
                  <w:sz w:val="24"/>
                </w:rPr>
                <w:t>s</w:t>
              </w:r>
            </w:ins>
            <w:r w:rsidRPr="009161F9">
              <w:rPr>
                <w:sz w:val="24"/>
              </w:rPr>
              <w:t xml:space="preserve"> the “domestication” strategy. The translation strategy determines the translation methods and skills. </w:t>
            </w:r>
            <w:commentRangeStart w:id="7"/>
            <w:r w:rsidRPr="009161F9">
              <w:rPr>
                <w:sz w:val="24"/>
              </w:rPr>
              <w:t>The translator adopted the domestication strategy,</w:t>
            </w:r>
            <w:commentRangeEnd w:id="7"/>
            <w:r w:rsidR="00954902">
              <w:rPr>
                <w:rStyle w:val="ae"/>
              </w:rPr>
              <w:commentReference w:id="7"/>
            </w:r>
            <w:r w:rsidRPr="009161F9">
              <w:rPr>
                <w:sz w:val="24"/>
              </w:rPr>
              <w:t xml:space="preserve"> and tried to make the translation easy to understand, convey the connotation of the original text, and focus on the communication of its real meaning. The accuracy and functional equivalence of translation were put in the first place.</w:t>
            </w:r>
          </w:p>
        </w:tc>
      </w:tr>
      <w:tr w:rsidR="00DF5836" w14:paraId="5D6C899C" w14:textId="77777777">
        <w:trPr>
          <w:trHeight w:val="845"/>
        </w:trPr>
        <w:tc>
          <w:tcPr>
            <w:tcW w:w="8789" w:type="dxa"/>
            <w:gridSpan w:val="6"/>
          </w:tcPr>
          <w:p w14:paraId="57436B04" w14:textId="77777777" w:rsidR="00DF5836" w:rsidRDefault="002E4E93">
            <w:pPr>
              <w:spacing w:line="360" w:lineRule="auto"/>
              <w:rPr>
                <w:b/>
                <w:bCs/>
                <w:sz w:val="24"/>
              </w:rPr>
            </w:pPr>
            <w:r>
              <w:rPr>
                <w:b/>
                <w:bCs/>
                <w:sz w:val="24"/>
              </w:rPr>
              <w:lastRenderedPageBreak/>
              <w:t>Methodology</w:t>
            </w:r>
            <w:r>
              <w:rPr>
                <w:rFonts w:hint="eastAsia"/>
                <w:b/>
                <w:bCs/>
                <w:sz w:val="24"/>
              </w:rPr>
              <w:t xml:space="preserve"> of the </w:t>
            </w:r>
            <w:r>
              <w:rPr>
                <w:b/>
                <w:bCs/>
                <w:sz w:val="24"/>
              </w:rPr>
              <w:t>translation</w:t>
            </w:r>
          </w:p>
          <w:p w14:paraId="4B51593E" w14:textId="77777777" w:rsidR="00452A95" w:rsidRPr="009161F9" w:rsidRDefault="00452A95" w:rsidP="009161F9">
            <w:pPr>
              <w:ind w:firstLineChars="200" w:firstLine="480"/>
              <w:rPr>
                <w:sz w:val="24"/>
              </w:rPr>
            </w:pPr>
            <w:r w:rsidRPr="009161F9">
              <w:rPr>
                <w:sz w:val="24"/>
              </w:rPr>
              <w:t>At the lexical level, the translator analyzes the terms, people’s names, company names, etc. Focus on the translation methods of the terms of emerging science and technology. Methods such as Transliteration, Zero Translation, and Free Translation were used.</w:t>
            </w:r>
          </w:p>
          <w:p w14:paraId="43384C50" w14:textId="77777777" w:rsidR="002C62F3" w:rsidRDefault="00452A95" w:rsidP="009161F9">
            <w:pPr>
              <w:ind w:firstLineChars="200" w:firstLine="480"/>
              <w:rPr>
                <w:sz w:val="24"/>
              </w:rPr>
            </w:pPr>
            <w:r w:rsidRPr="009161F9">
              <w:rPr>
                <w:rFonts w:hint="eastAsia"/>
                <w:sz w:val="24"/>
              </w:rPr>
              <w:t>1. Zero Translation</w:t>
            </w:r>
          </w:p>
          <w:p w14:paraId="0AD9808F" w14:textId="758B842A" w:rsidR="00452A95" w:rsidRPr="009161F9" w:rsidRDefault="002C62F3" w:rsidP="009161F9">
            <w:pPr>
              <w:ind w:firstLineChars="200" w:firstLine="480"/>
              <w:rPr>
                <w:sz w:val="24"/>
              </w:rPr>
            </w:pPr>
            <w:r>
              <w:rPr>
                <w:rFonts w:hint="eastAsia"/>
                <w:sz w:val="24"/>
              </w:rPr>
              <w:t>Zero</w:t>
            </w:r>
            <w:r>
              <w:rPr>
                <w:sz w:val="24"/>
              </w:rPr>
              <w:t xml:space="preserve"> </w:t>
            </w:r>
            <w:r>
              <w:rPr>
                <w:rFonts w:hint="eastAsia"/>
                <w:sz w:val="24"/>
              </w:rPr>
              <w:t>Translation</w:t>
            </w:r>
            <w:r>
              <w:rPr>
                <w:sz w:val="24"/>
              </w:rPr>
              <w:t xml:space="preserve"> </w:t>
            </w:r>
            <w:r w:rsidR="00452A95" w:rsidRPr="009161F9">
              <w:rPr>
                <w:rFonts w:hint="eastAsia"/>
                <w:sz w:val="24"/>
              </w:rPr>
              <w:t>means directly uses certain components of the source language into the target language without any translation operation. For example</w:t>
            </w:r>
            <w:r>
              <w:rPr>
                <w:sz w:val="24"/>
              </w:rPr>
              <w:t>,</w:t>
            </w:r>
            <w:r w:rsidR="00452A95" w:rsidRPr="009161F9">
              <w:rPr>
                <w:rFonts w:hint="eastAsia"/>
                <w:sz w:val="24"/>
              </w:rPr>
              <w:t xml:space="preserve"> "MPOS" is translated as "POS</w:t>
            </w:r>
            <w:commentRangeStart w:id="8"/>
            <w:r w:rsidR="00452A95" w:rsidRPr="009161F9">
              <w:rPr>
                <w:rFonts w:hint="eastAsia"/>
                <w:sz w:val="24"/>
              </w:rPr>
              <w:t>机</w:t>
            </w:r>
            <w:commentRangeEnd w:id="8"/>
            <w:r w:rsidR="00954902">
              <w:rPr>
                <w:rStyle w:val="ae"/>
              </w:rPr>
              <w:commentReference w:id="8"/>
            </w:r>
            <w:r w:rsidR="00452A95" w:rsidRPr="009161F9">
              <w:rPr>
                <w:rFonts w:hint="eastAsia"/>
                <w:sz w:val="24"/>
              </w:rPr>
              <w:t>".</w:t>
            </w:r>
          </w:p>
          <w:p w14:paraId="1D25AF5B" w14:textId="77777777" w:rsidR="00DF5836" w:rsidRDefault="00452A95" w:rsidP="009161F9">
            <w:pPr>
              <w:ind w:firstLineChars="200" w:firstLine="480"/>
              <w:rPr>
                <w:sz w:val="24"/>
              </w:rPr>
            </w:pPr>
            <w:r w:rsidRPr="009161F9">
              <w:rPr>
                <w:sz w:val="24"/>
              </w:rPr>
              <w:t>At the syntactic level, in order to make sure that the original meaning can be accurately expressed, and at the same time, the translation can be smooth and easy to understand, the translator adopted Division, Combination, Inversion and Sequencing.</w:t>
            </w:r>
          </w:p>
          <w:p w14:paraId="391F0F08" w14:textId="77777777" w:rsidR="002C62F3" w:rsidRDefault="002C62F3" w:rsidP="009161F9">
            <w:pPr>
              <w:ind w:firstLineChars="200" w:firstLine="480"/>
              <w:rPr>
                <w:sz w:val="24"/>
              </w:rPr>
            </w:pPr>
            <w:r w:rsidRPr="002C62F3">
              <w:rPr>
                <w:rFonts w:hint="eastAsia"/>
                <w:sz w:val="24"/>
              </w:rPr>
              <w:t>1.</w:t>
            </w:r>
            <w:r w:rsidRPr="002C62F3">
              <w:rPr>
                <w:sz w:val="24"/>
              </w:rPr>
              <w:t xml:space="preserve"> </w:t>
            </w:r>
            <w:r w:rsidRPr="002C62F3">
              <w:rPr>
                <w:rFonts w:hint="eastAsia"/>
                <w:sz w:val="24"/>
              </w:rPr>
              <w:t>Amplification</w:t>
            </w:r>
          </w:p>
          <w:p w14:paraId="5BECFCBA" w14:textId="77777777" w:rsidR="002C62F3" w:rsidRDefault="002C62F3" w:rsidP="009161F9">
            <w:pPr>
              <w:ind w:firstLineChars="200" w:firstLine="480"/>
              <w:rPr>
                <w:sz w:val="24"/>
              </w:rPr>
            </w:pPr>
            <w:r>
              <w:rPr>
                <w:rFonts w:hint="eastAsia"/>
                <w:sz w:val="24"/>
              </w:rPr>
              <w:t>Amplification</w:t>
            </w:r>
            <w:r>
              <w:rPr>
                <w:sz w:val="24"/>
              </w:rPr>
              <w:t xml:space="preserve"> </w:t>
            </w:r>
            <w:r w:rsidRPr="002C62F3">
              <w:rPr>
                <w:rFonts w:hint="eastAsia"/>
                <w:sz w:val="24"/>
              </w:rPr>
              <w:t>means supplying necessary words in the translation work so as to make the version correct and clear. For example</w:t>
            </w:r>
            <w:r>
              <w:rPr>
                <w:rFonts w:hint="eastAsia"/>
                <w:sz w:val="24"/>
              </w:rPr>
              <w:t>,</w:t>
            </w:r>
            <w:r>
              <w:rPr>
                <w:sz w:val="24"/>
              </w:rPr>
              <w:t xml:space="preserve"> </w:t>
            </w:r>
            <w:r w:rsidRPr="002C62F3">
              <w:rPr>
                <w:rFonts w:hint="eastAsia"/>
                <w:sz w:val="24"/>
              </w:rPr>
              <w:t>“</w:t>
            </w:r>
            <w:r w:rsidRPr="002C62F3">
              <w:rPr>
                <w:rFonts w:hint="eastAsia"/>
                <w:sz w:val="24"/>
              </w:rPr>
              <w:t>Then M-</w:t>
            </w:r>
            <w:proofErr w:type="spellStart"/>
            <w:r w:rsidRPr="002C62F3">
              <w:rPr>
                <w:rFonts w:hint="eastAsia"/>
                <w:sz w:val="24"/>
              </w:rPr>
              <w:t>Pesa</w:t>
            </w:r>
            <w:proofErr w:type="spellEnd"/>
            <w:r w:rsidRPr="002C62F3">
              <w:rPr>
                <w:rFonts w:hint="eastAsia"/>
                <w:sz w:val="24"/>
              </w:rPr>
              <w:t xml:space="preserve"> was launched in 2007</w:t>
            </w:r>
            <w:r w:rsidRPr="002C62F3">
              <w:rPr>
                <w:rFonts w:hint="eastAsia"/>
                <w:sz w:val="24"/>
              </w:rPr>
              <w:t>”</w:t>
            </w:r>
            <w:r w:rsidRPr="002C62F3">
              <w:rPr>
                <w:rFonts w:hint="eastAsia"/>
                <w:sz w:val="24"/>
              </w:rPr>
              <w:t xml:space="preserve"> </w:t>
            </w:r>
            <w:r>
              <w:rPr>
                <w:sz w:val="24"/>
              </w:rPr>
              <w:t>is</w:t>
            </w:r>
            <w:r w:rsidRPr="002C62F3">
              <w:rPr>
                <w:rFonts w:hint="eastAsia"/>
                <w:sz w:val="24"/>
              </w:rPr>
              <w:t xml:space="preserve"> translated </w:t>
            </w:r>
            <w:r>
              <w:rPr>
                <w:sz w:val="24"/>
              </w:rPr>
              <w:t>as</w:t>
            </w:r>
            <w:r w:rsidRPr="002C62F3">
              <w:rPr>
                <w:rFonts w:hint="eastAsia"/>
                <w:sz w:val="24"/>
              </w:rPr>
              <w:t xml:space="preserve"> </w:t>
            </w:r>
            <w:r w:rsidRPr="002C62F3">
              <w:rPr>
                <w:rFonts w:hint="eastAsia"/>
                <w:sz w:val="24"/>
              </w:rPr>
              <w:t>“在</w:t>
            </w:r>
            <w:r w:rsidRPr="002C62F3">
              <w:rPr>
                <w:rFonts w:hint="eastAsia"/>
                <w:sz w:val="24"/>
              </w:rPr>
              <w:t>2007</w:t>
            </w:r>
            <w:r w:rsidRPr="002C62F3">
              <w:rPr>
                <w:rFonts w:hint="eastAsia"/>
                <w:sz w:val="24"/>
              </w:rPr>
              <w:t>年手机支付产品</w:t>
            </w:r>
            <w:r w:rsidRPr="002C62F3">
              <w:rPr>
                <w:rFonts w:hint="eastAsia"/>
                <w:sz w:val="24"/>
              </w:rPr>
              <w:t>M-</w:t>
            </w:r>
            <w:proofErr w:type="spellStart"/>
            <w:r w:rsidRPr="002C62F3">
              <w:rPr>
                <w:rFonts w:hint="eastAsia"/>
                <w:sz w:val="24"/>
              </w:rPr>
              <w:t>Pesa</w:t>
            </w:r>
            <w:proofErr w:type="spellEnd"/>
            <w:r w:rsidRPr="002C62F3">
              <w:rPr>
                <w:rFonts w:hint="eastAsia"/>
                <w:sz w:val="24"/>
              </w:rPr>
              <w:t>面世后”。</w:t>
            </w:r>
            <w:r w:rsidR="00E31EC2">
              <w:rPr>
                <w:rFonts w:hint="eastAsia"/>
                <w:sz w:val="24"/>
              </w:rPr>
              <w:t>“</w:t>
            </w:r>
            <w:r w:rsidR="00E31EC2" w:rsidRPr="002C62F3">
              <w:rPr>
                <w:rFonts w:hint="eastAsia"/>
                <w:sz w:val="24"/>
              </w:rPr>
              <w:t>手机支付产品</w:t>
            </w:r>
            <w:r w:rsidR="00E31EC2">
              <w:rPr>
                <w:rFonts w:hint="eastAsia"/>
                <w:sz w:val="24"/>
              </w:rPr>
              <w:t>”</w:t>
            </w:r>
            <w:r w:rsidR="00E31EC2">
              <w:rPr>
                <w:rFonts w:hint="eastAsia"/>
                <w:sz w:val="24"/>
              </w:rPr>
              <w:t xml:space="preserve"> </w:t>
            </w:r>
            <w:r w:rsidR="00E31EC2">
              <w:rPr>
                <w:sz w:val="24"/>
              </w:rPr>
              <w:t>was added to illustrate the function of M-</w:t>
            </w:r>
            <w:proofErr w:type="spellStart"/>
            <w:r w:rsidR="00E31EC2">
              <w:rPr>
                <w:sz w:val="24"/>
              </w:rPr>
              <w:t>Pesa</w:t>
            </w:r>
            <w:proofErr w:type="spellEnd"/>
            <w:r w:rsidR="00E31EC2">
              <w:rPr>
                <w:sz w:val="24"/>
              </w:rPr>
              <w:t>, s</w:t>
            </w:r>
            <w:r w:rsidR="00E31EC2" w:rsidRPr="00E31EC2">
              <w:rPr>
                <w:sz w:val="24"/>
              </w:rPr>
              <w:t xml:space="preserve">ince most Chinese do not </w:t>
            </w:r>
            <w:r w:rsidR="00E31EC2">
              <w:rPr>
                <w:sz w:val="24"/>
              </w:rPr>
              <w:t>know</w:t>
            </w:r>
            <w:r w:rsidR="00E31EC2" w:rsidRPr="00E31EC2">
              <w:rPr>
                <w:sz w:val="24"/>
              </w:rPr>
              <w:t xml:space="preserve"> </w:t>
            </w:r>
            <w:r w:rsidR="00E31EC2">
              <w:rPr>
                <w:sz w:val="24"/>
              </w:rPr>
              <w:t>it.</w:t>
            </w:r>
          </w:p>
          <w:p w14:paraId="7754CDD3" w14:textId="1ADABE77" w:rsidR="00837CF8" w:rsidRPr="00837CF8" w:rsidRDefault="00837CF8" w:rsidP="00837CF8">
            <w:pPr>
              <w:ind w:firstLineChars="200" w:firstLine="480"/>
              <w:rPr>
                <w:sz w:val="24"/>
              </w:rPr>
            </w:pPr>
            <w:r w:rsidRPr="00837CF8">
              <w:rPr>
                <w:sz w:val="24"/>
              </w:rPr>
              <w:t>2. Inversion</w:t>
            </w:r>
          </w:p>
          <w:p w14:paraId="29BD477F" w14:textId="0B690F9E" w:rsidR="00837CF8" w:rsidRPr="002C62F3" w:rsidRDefault="00837CF8" w:rsidP="00837CF8">
            <w:pPr>
              <w:ind w:firstLineChars="200" w:firstLine="480"/>
              <w:rPr>
                <w:rFonts w:ascii="宋体" w:hAnsi="宋体"/>
                <w:sz w:val="24"/>
              </w:rPr>
            </w:pPr>
            <w:r w:rsidRPr="00837CF8">
              <w:rPr>
                <w:sz w:val="24"/>
              </w:rPr>
              <w:t>Inversion implies a necessary change of word order or sentences structures to conform the good usage in the target language. For example, “Today, it is cashless in most Tier 1 cities, with the same trend moving swiftly across the rest of the country, thank</w:t>
            </w:r>
            <w:r w:rsidRPr="00837CF8">
              <w:rPr>
                <w:rFonts w:hint="eastAsia"/>
                <w:sz w:val="24"/>
              </w:rPr>
              <w:t>s to two major mobile wallet systems</w:t>
            </w:r>
            <w:r w:rsidRPr="00837CF8">
              <w:rPr>
                <w:rFonts w:hint="eastAsia"/>
                <w:sz w:val="24"/>
              </w:rPr>
              <w:t>—</w:t>
            </w:r>
            <w:r w:rsidRPr="00837CF8">
              <w:rPr>
                <w:rFonts w:hint="eastAsia"/>
                <w:sz w:val="24"/>
              </w:rPr>
              <w:t>Alipay and WeChat Pay</w:t>
            </w:r>
            <w:r w:rsidRPr="00837CF8">
              <w:rPr>
                <w:rFonts w:hint="eastAsia"/>
                <w:sz w:val="24"/>
              </w:rPr>
              <w:t>”</w:t>
            </w:r>
            <w:r w:rsidRPr="00837CF8">
              <w:rPr>
                <w:rFonts w:hint="eastAsia"/>
                <w:sz w:val="24"/>
              </w:rPr>
              <w:t xml:space="preserve"> is translated as </w:t>
            </w:r>
            <w:r w:rsidRPr="00837CF8">
              <w:rPr>
                <w:rFonts w:hint="eastAsia"/>
                <w:sz w:val="24"/>
              </w:rPr>
              <w:t>“但如今，</w:t>
            </w:r>
            <w:r w:rsidRPr="00837CF8">
              <w:rPr>
                <w:rFonts w:hint="eastAsia"/>
                <w:sz w:val="24"/>
              </w:rPr>
              <w:lastRenderedPageBreak/>
              <w:t>由于两个主要的移动钱包系统——支付宝和微信支付的出现，在中国大部分一线城市现金已经很少见了，且在中国其他地区这一趋势也在迅速</w:t>
            </w:r>
            <w:commentRangeStart w:id="9"/>
            <w:r w:rsidRPr="00837CF8">
              <w:rPr>
                <w:rFonts w:hint="eastAsia"/>
                <w:sz w:val="24"/>
              </w:rPr>
              <w:t>发展</w:t>
            </w:r>
            <w:commentRangeEnd w:id="9"/>
            <w:r w:rsidR="00313D24">
              <w:rPr>
                <w:rStyle w:val="ae"/>
              </w:rPr>
              <w:commentReference w:id="9"/>
            </w:r>
            <w:r w:rsidRPr="00837CF8">
              <w:rPr>
                <w:rFonts w:hint="eastAsia"/>
                <w:sz w:val="24"/>
              </w:rPr>
              <w:t>。”</w:t>
            </w:r>
          </w:p>
        </w:tc>
      </w:tr>
      <w:tr w:rsidR="00DF5836" w14:paraId="189F1E2A" w14:textId="77777777">
        <w:trPr>
          <w:trHeight w:val="845"/>
        </w:trPr>
        <w:tc>
          <w:tcPr>
            <w:tcW w:w="8789" w:type="dxa"/>
            <w:gridSpan w:val="6"/>
          </w:tcPr>
          <w:p w14:paraId="27E80189" w14:textId="77777777" w:rsidR="00DF5836" w:rsidRDefault="002E4E93">
            <w:pPr>
              <w:spacing w:line="360" w:lineRule="auto"/>
              <w:rPr>
                <w:b/>
                <w:sz w:val="24"/>
              </w:rPr>
            </w:pPr>
            <w:r>
              <w:rPr>
                <w:b/>
                <w:sz w:val="24"/>
              </w:rPr>
              <w:lastRenderedPageBreak/>
              <w:t>Schedule of the translation report</w:t>
            </w:r>
          </w:p>
          <w:p w14:paraId="45CA0CC7" w14:textId="7E39148E" w:rsidR="00DF5836" w:rsidRDefault="002E4E93">
            <w:pPr>
              <w:spacing w:line="360" w:lineRule="auto"/>
              <w:rPr>
                <w:sz w:val="24"/>
              </w:rPr>
            </w:pPr>
            <w:r>
              <w:rPr>
                <w:rFonts w:hint="eastAsia"/>
                <w:sz w:val="24"/>
              </w:rPr>
              <w:t>Semester</w:t>
            </w:r>
            <w:r>
              <w:rPr>
                <w:sz w:val="24"/>
              </w:rPr>
              <w:t xml:space="preserve"> 7:  </w:t>
            </w:r>
            <w:r w:rsidR="00B47500">
              <w:rPr>
                <w:sz w:val="24"/>
              </w:rPr>
              <w:t>2018.11.04</w:t>
            </w:r>
            <w:r>
              <w:rPr>
                <w:sz w:val="24"/>
              </w:rPr>
              <w:t>, to finish checking topic</w:t>
            </w:r>
          </w:p>
          <w:p w14:paraId="735906A1" w14:textId="4B08C607" w:rsidR="00DF5836" w:rsidRDefault="002E4E93">
            <w:pPr>
              <w:spacing w:line="360" w:lineRule="auto"/>
              <w:rPr>
                <w:sz w:val="24"/>
              </w:rPr>
            </w:pPr>
            <w:r>
              <w:rPr>
                <w:rFonts w:hint="eastAsia"/>
                <w:sz w:val="24"/>
              </w:rPr>
              <w:t xml:space="preserve"> </w:t>
            </w:r>
            <w:r>
              <w:rPr>
                <w:sz w:val="24"/>
              </w:rPr>
              <w:t xml:space="preserve">          </w:t>
            </w:r>
            <w:r w:rsidR="00B47500">
              <w:rPr>
                <w:sz w:val="24"/>
              </w:rPr>
              <w:t>2018.11.11</w:t>
            </w:r>
            <w:r>
              <w:rPr>
                <w:sz w:val="24"/>
              </w:rPr>
              <w:t>, to decide the topic</w:t>
            </w:r>
          </w:p>
          <w:p w14:paraId="3960549C" w14:textId="6A892F92" w:rsidR="00DF5836" w:rsidRDefault="002E4E93">
            <w:pPr>
              <w:spacing w:line="360" w:lineRule="auto"/>
              <w:rPr>
                <w:sz w:val="24"/>
              </w:rPr>
            </w:pPr>
            <w:r>
              <w:rPr>
                <w:rFonts w:hint="eastAsia"/>
                <w:sz w:val="24"/>
              </w:rPr>
              <w:t xml:space="preserve"> </w:t>
            </w:r>
            <w:r>
              <w:rPr>
                <w:sz w:val="24"/>
              </w:rPr>
              <w:t xml:space="preserve">          </w:t>
            </w:r>
            <w:r w:rsidR="00B47500">
              <w:rPr>
                <w:sz w:val="24"/>
              </w:rPr>
              <w:t>2018.11.26</w:t>
            </w:r>
            <w:r>
              <w:rPr>
                <w:sz w:val="24"/>
              </w:rPr>
              <w:t xml:space="preserve">, to </w:t>
            </w:r>
            <w:r w:rsidR="00B47500">
              <w:rPr>
                <w:rFonts w:hint="eastAsia"/>
                <w:sz w:val="24"/>
              </w:rPr>
              <w:t>comple</w:t>
            </w:r>
            <w:r w:rsidR="00B47500">
              <w:rPr>
                <w:sz w:val="24"/>
              </w:rPr>
              <w:t>te</w:t>
            </w:r>
            <w:r>
              <w:rPr>
                <w:sz w:val="24"/>
              </w:rPr>
              <w:t xml:space="preserve"> the </w:t>
            </w:r>
            <w:r w:rsidR="00B47500">
              <w:rPr>
                <w:sz w:val="24"/>
              </w:rPr>
              <w:t>translation project</w:t>
            </w:r>
            <w:r>
              <w:rPr>
                <w:sz w:val="24"/>
              </w:rPr>
              <w:t xml:space="preserve"> </w:t>
            </w:r>
          </w:p>
          <w:p w14:paraId="45078FC6" w14:textId="77777777" w:rsidR="00B47500" w:rsidRDefault="00B47500">
            <w:pPr>
              <w:spacing w:line="360" w:lineRule="auto"/>
              <w:rPr>
                <w:sz w:val="24"/>
              </w:rPr>
            </w:pPr>
            <w:r>
              <w:rPr>
                <w:sz w:val="24"/>
              </w:rPr>
              <w:t xml:space="preserve">           2019.01.01, to finish the first draft of Proposal</w:t>
            </w:r>
          </w:p>
          <w:p w14:paraId="5965BF44" w14:textId="424FA25A" w:rsidR="00B47500" w:rsidRDefault="002E4E93">
            <w:pPr>
              <w:spacing w:line="360" w:lineRule="auto"/>
              <w:rPr>
                <w:sz w:val="24"/>
              </w:rPr>
            </w:pPr>
            <w:r>
              <w:rPr>
                <w:sz w:val="24"/>
              </w:rPr>
              <w:t xml:space="preserve">           2019.01.07, to finish the second draft of Proposal</w:t>
            </w:r>
          </w:p>
          <w:p w14:paraId="04144119" w14:textId="2E96D6F8" w:rsidR="002E4E93" w:rsidRPr="00B47500" w:rsidRDefault="002E4E93">
            <w:pPr>
              <w:spacing w:line="360" w:lineRule="auto"/>
              <w:rPr>
                <w:sz w:val="24"/>
              </w:rPr>
            </w:pPr>
            <w:r>
              <w:rPr>
                <w:rFonts w:hint="eastAsia"/>
                <w:sz w:val="24"/>
              </w:rPr>
              <w:t xml:space="preserve"> </w:t>
            </w:r>
            <w:r>
              <w:rPr>
                <w:sz w:val="24"/>
              </w:rPr>
              <w:t xml:space="preserve">          2019.01.12, to finalize the Proposal</w:t>
            </w:r>
          </w:p>
          <w:p w14:paraId="3F9AC3E8" w14:textId="4D32FBCB" w:rsidR="00DF5836" w:rsidRDefault="002E4E93">
            <w:pPr>
              <w:spacing w:line="360" w:lineRule="auto"/>
              <w:rPr>
                <w:sz w:val="24"/>
              </w:rPr>
            </w:pPr>
            <w:r>
              <w:rPr>
                <w:rFonts w:hint="eastAsia"/>
                <w:sz w:val="24"/>
              </w:rPr>
              <w:t xml:space="preserve"> </w:t>
            </w:r>
            <w:r>
              <w:rPr>
                <w:sz w:val="24"/>
              </w:rPr>
              <w:t xml:space="preserve">          </w:t>
            </w:r>
            <w:bookmarkStart w:id="10" w:name="_GoBack"/>
            <w:r>
              <w:rPr>
                <w:sz w:val="24"/>
              </w:rPr>
              <w:t>2019.02.24</w:t>
            </w:r>
            <w:bookmarkEnd w:id="10"/>
            <w:r>
              <w:rPr>
                <w:sz w:val="24"/>
              </w:rPr>
              <w:t>, to finish the first draft of the report</w:t>
            </w:r>
          </w:p>
          <w:p w14:paraId="2F5A6FF4" w14:textId="5A3DA696" w:rsidR="00DF5836" w:rsidRDefault="002E4E93">
            <w:pPr>
              <w:spacing w:line="360" w:lineRule="auto"/>
              <w:rPr>
                <w:sz w:val="24"/>
              </w:rPr>
            </w:pPr>
            <w:r>
              <w:rPr>
                <w:rFonts w:hint="eastAsia"/>
                <w:sz w:val="24"/>
              </w:rPr>
              <w:t>S</w:t>
            </w:r>
            <w:r>
              <w:rPr>
                <w:sz w:val="24"/>
              </w:rPr>
              <w:t xml:space="preserve">emester 8:  2019.02.24, to finish the first draft of the report </w:t>
            </w:r>
          </w:p>
          <w:p w14:paraId="3B85A0DC" w14:textId="037A5FA4" w:rsidR="00DF5836" w:rsidRDefault="002E4E93">
            <w:pPr>
              <w:spacing w:line="360" w:lineRule="auto"/>
              <w:rPr>
                <w:sz w:val="24"/>
              </w:rPr>
            </w:pPr>
            <w:r>
              <w:rPr>
                <w:rFonts w:hint="eastAsia"/>
                <w:sz w:val="24"/>
              </w:rPr>
              <w:t xml:space="preserve"> </w:t>
            </w:r>
            <w:r>
              <w:rPr>
                <w:sz w:val="24"/>
              </w:rPr>
              <w:t xml:space="preserve">          2019.03.24, to finish the second draft of the report</w:t>
            </w:r>
          </w:p>
          <w:p w14:paraId="1078DAC3" w14:textId="5825B5FB" w:rsidR="00DF5836" w:rsidRDefault="002E4E93">
            <w:pPr>
              <w:spacing w:line="360" w:lineRule="auto"/>
              <w:rPr>
                <w:sz w:val="24"/>
              </w:rPr>
            </w:pPr>
            <w:r>
              <w:rPr>
                <w:sz w:val="24"/>
              </w:rPr>
              <w:t xml:space="preserve">           2019.04.07, to finish the final draft</w:t>
            </w:r>
          </w:p>
          <w:p w14:paraId="076D1F38" w14:textId="77777777" w:rsidR="00DF5836" w:rsidRDefault="002E4E93">
            <w:pPr>
              <w:spacing w:line="360" w:lineRule="auto"/>
              <w:rPr>
                <w:sz w:val="24"/>
              </w:rPr>
            </w:pPr>
            <w:r>
              <w:rPr>
                <w:rFonts w:hint="eastAsia"/>
                <w:sz w:val="24"/>
              </w:rPr>
              <w:t xml:space="preserve"> </w:t>
            </w:r>
            <w:r>
              <w:rPr>
                <w:sz w:val="24"/>
              </w:rPr>
              <w:t xml:space="preserve">         Week 11- week 12, the first thesis defense</w:t>
            </w:r>
          </w:p>
          <w:p w14:paraId="0053598D" w14:textId="77777777" w:rsidR="00DF5836" w:rsidRDefault="002E4E93">
            <w:pPr>
              <w:spacing w:line="360" w:lineRule="auto"/>
              <w:rPr>
                <w:rFonts w:ascii="宋体" w:hAnsi="宋体"/>
                <w:b/>
                <w:sz w:val="24"/>
              </w:rPr>
            </w:pPr>
            <w:r>
              <w:rPr>
                <w:rFonts w:hint="eastAsia"/>
                <w:sz w:val="24"/>
              </w:rPr>
              <w:t xml:space="preserve"> </w:t>
            </w:r>
            <w:r>
              <w:rPr>
                <w:sz w:val="24"/>
              </w:rPr>
              <w:t xml:space="preserve">         Week 13- week 14, the second thesis defense</w:t>
            </w:r>
          </w:p>
        </w:tc>
      </w:tr>
      <w:tr w:rsidR="00DF5836" w14:paraId="46093AAA" w14:textId="77777777">
        <w:trPr>
          <w:trHeight w:val="5089"/>
        </w:trPr>
        <w:tc>
          <w:tcPr>
            <w:tcW w:w="8789" w:type="dxa"/>
            <w:gridSpan w:val="6"/>
          </w:tcPr>
          <w:p w14:paraId="2B54DD9E" w14:textId="77777777" w:rsidR="00DF5836" w:rsidRDefault="002E4E93">
            <w:pPr>
              <w:spacing w:line="336" w:lineRule="auto"/>
              <w:rPr>
                <w:b/>
                <w:sz w:val="24"/>
              </w:rPr>
            </w:pPr>
            <w:r>
              <w:rPr>
                <w:b/>
                <w:sz w:val="24"/>
              </w:rPr>
              <w:t>References</w:t>
            </w:r>
          </w:p>
          <w:p w14:paraId="1D7A53E3" w14:textId="62580AA7" w:rsidR="00CF5980" w:rsidRDefault="00CF5980" w:rsidP="00CF5980">
            <w:pPr>
              <w:numPr>
                <w:ilvl w:val="0"/>
                <w:numId w:val="1"/>
              </w:numPr>
              <w:spacing w:line="360" w:lineRule="auto"/>
              <w:rPr>
                <w:sz w:val="24"/>
              </w:rPr>
            </w:pPr>
            <w:r w:rsidRPr="00CF5980">
              <w:rPr>
                <w:sz w:val="24"/>
              </w:rPr>
              <w:t xml:space="preserve">Lynn </w:t>
            </w:r>
            <w:proofErr w:type="spellStart"/>
            <w:proofErr w:type="gramStart"/>
            <w:r w:rsidRPr="00CF5980">
              <w:rPr>
                <w:sz w:val="24"/>
              </w:rPr>
              <w:t>Yu.Digital</w:t>
            </w:r>
            <w:proofErr w:type="spellEnd"/>
            <w:proofErr w:type="gramEnd"/>
            <w:r w:rsidRPr="00CF5980">
              <w:rPr>
                <w:sz w:val="24"/>
              </w:rPr>
              <w:t xml:space="preserve"> Transformation Strategic Business Imperatives to Embrace Now[J].China's Foreign Trade,2017(06):36-37.</w:t>
            </w:r>
          </w:p>
          <w:p w14:paraId="669DA652" w14:textId="027C2A97" w:rsidR="0078714C" w:rsidRPr="0078714C" w:rsidRDefault="0078714C" w:rsidP="0078714C">
            <w:pPr>
              <w:numPr>
                <w:ilvl w:val="0"/>
                <w:numId w:val="1"/>
              </w:numPr>
              <w:spacing w:line="360" w:lineRule="auto"/>
              <w:rPr>
                <w:sz w:val="24"/>
              </w:rPr>
            </w:pPr>
            <w:r w:rsidRPr="00CF5980">
              <w:rPr>
                <w:rFonts w:hint="eastAsia"/>
                <w:sz w:val="24"/>
              </w:rPr>
              <w:t>冯军</w:t>
            </w:r>
            <w:r w:rsidRPr="00CF5980">
              <w:rPr>
                <w:rFonts w:hint="eastAsia"/>
                <w:sz w:val="24"/>
              </w:rPr>
              <w:t>.</w:t>
            </w:r>
            <w:r w:rsidRPr="00CF5980">
              <w:rPr>
                <w:rFonts w:hint="eastAsia"/>
                <w:sz w:val="24"/>
              </w:rPr>
              <w:t>被动语态在科技英语中的翻译——评《科技英语翻译》</w:t>
            </w:r>
            <w:r w:rsidRPr="00CF5980">
              <w:rPr>
                <w:rFonts w:hint="eastAsia"/>
                <w:sz w:val="24"/>
              </w:rPr>
              <w:t>[J].</w:t>
            </w:r>
            <w:r w:rsidRPr="00CF5980">
              <w:rPr>
                <w:rFonts w:hint="eastAsia"/>
                <w:sz w:val="24"/>
              </w:rPr>
              <w:t>上海纺织科技</w:t>
            </w:r>
            <w:r w:rsidRPr="00CF5980">
              <w:rPr>
                <w:rFonts w:hint="eastAsia"/>
                <w:sz w:val="24"/>
              </w:rPr>
              <w:t>,2018,46(10):65.</w:t>
            </w:r>
          </w:p>
          <w:p w14:paraId="0D5A77AF" w14:textId="62AE2D85" w:rsidR="0078714C" w:rsidRDefault="0078714C" w:rsidP="00CF5980">
            <w:pPr>
              <w:numPr>
                <w:ilvl w:val="0"/>
                <w:numId w:val="1"/>
              </w:numPr>
              <w:spacing w:line="360" w:lineRule="auto"/>
              <w:rPr>
                <w:sz w:val="24"/>
              </w:rPr>
            </w:pPr>
            <w:r w:rsidRPr="002638FB">
              <w:rPr>
                <w:rFonts w:hint="eastAsia"/>
                <w:sz w:val="24"/>
              </w:rPr>
              <w:t>龚文淼</w:t>
            </w:r>
            <w:r w:rsidRPr="002638FB">
              <w:rPr>
                <w:rFonts w:hint="eastAsia"/>
                <w:sz w:val="24"/>
              </w:rPr>
              <w:t xml:space="preserve">. </w:t>
            </w:r>
            <w:r w:rsidRPr="002638FB">
              <w:rPr>
                <w:rFonts w:hint="eastAsia"/>
                <w:sz w:val="24"/>
              </w:rPr>
              <w:t>《数字化转型策略指南：避免掉入内容陷阱》</w:t>
            </w:r>
            <w:r w:rsidRPr="002638FB">
              <w:rPr>
                <w:rFonts w:hint="eastAsia"/>
                <w:sz w:val="24"/>
              </w:rPr>
              <w:t>(</w:t>
            </w:r>
            <w:r w:rsidRPr="002638FB">
              <w:rPr>
                <w:rFonts w:hint="eastAsia"/>
                <w:sz w:val="24"/>
              </w:rPr>
              <w:t>第一至四章</w:t>
            </w:r>
            <w:r w:rsidRPr="002638FB">
              <w:rPr>
                <w:rFonts w:hint="eastAsia"/>
                <w:sz w:val="24"/>
              </w:rPr>
              <w:t>)</w:t>
            </w:r>
            <w:r w:rsidRPr="002638FB">
              <w:rPr>
                <w:rFonts w:hint="eastAsia"/>
                <w:sz w:val="24"/>
              </w:rPr>
              <w:t>翻译实践报告</w:t>
            </w:r>
            <w:r w:rsidRPr="002638FB">
              <w:rPr>
                <w:rFonts w:hint="eastAsia"/>
                <w:sz w:val="24"/>
              </w:rPr>
              <w:t>[D].</w:t>
            </w:r>
            <w:r w:rsidRPr="002638FB">
              <w:rPr>
                <w:rFonts w:hint="eastAsia"/>
                <w:sz w:val="24"/>
              </w:rPr>
              <w:t>四川外国语大学</w:t>
            </w:r>
            <w:r w:rsidRPr="002638FB">
              <w:rPr>
                <w:rFonts w:hint="eastAsia"/>
                <w:sz w:val="24"/>
              </w:rPr>
              <w:t>,2018.</w:t>
            </w:r>
          </w:p>
          <w:p w14:paraId="00A6C3F5" w14:textId="68730B7A" w:rsidR="00CF5980" w:rsidRDefault="00CF5980" w:rsidP="00CF5980">
            <w:pPr>
              <w:numPr>
                <w:ilvl w:val="0"/>
                <w:numId w:val="1"/>
              </w:numPr>
              <w:spacing w:line="360" w:lineRule="auto"/>
              <w:rPr>
                <w:sz w:val="24"/>
              </w:rPr>
            </w:pPr>
            <w:r w:rsidRPr="00CF5980">
              <w:rPr>
                <w:rFonts w:hint="eastAsia"/>
                <w:sz w:val="24"/>
              </w:rPr>
              <w:t>邱懋如</w:t>
            </w:r>
            <w:r w:rsidRPr="00CF5980">
              <w:rPr>
                <w:rFonts w:hint="eastAsia"/>
                <w:sz w:val="24"/>
              </w:rPr>
              <w:t>.</w:t>
            </w:r>
            <w:r w:rsidRPr="00CF5980">
              <w:rPr>
                <w:rFonts w:hint="eastAsia"/>
                <w:sz w:val="24"/>
              </w:rPr>
              <w:t>可译性及零翻译</w:t>
            </w:r>
            <w:r w:rsidRPr="00CF5980">
              <w:rPr>
                <w:rFonts w:hint="eastAsia"/>
                <w:sz w:val="24"/>
              </w:rPr>
              <w:t>[J].</w:t>
            </w:r>
            <w:r w:rsidRPr="00CF5980">
              <w:rPr>
                <w:rFonts w:hint="eastAsia"/>
                <w:sz w:val="24"/>
              </w:rPr>
              <w:t>中国翻译</w:t>
            </w:r>
            <w:r w:rsidRPr="00CF5980">
              <w:rPr>
                <w:rFonts w:hint="eastAsia"/>
                <w:sz w:val="24"/>
              </w:rPr>
              <w:t>,2001(01):24-27.</w:t>
            </w:r>
          </w:p>
          <w:p w14:paraId="38811F5A" w14:textId="1D233CB7" w:rsidR="00CF5980" w:rsidRDefault="00CF5980" w:rsidP="0078714C">
            <w:pPr>
              <w:numPr>
                <w:ilvl w:val="0"/>
                <w:numId w:val="1"/>
              </w:numPr>
              <w:spacing w:line="360" w:lineRule="auto"/>
              <w:rPr>
                <w:sz w:val="24"/>
              </w:rPr>
            </w:pPr>
            <w:r w:rsidRPr="00CF5980">
              <w:rPr>
                <w:rFonts w:hint="eastAsia"/>
                <w:sz w:val="24"/>
              </w:rPr>
              <w:t>王欢</w:t>
            </w:r>
            <w:r w:rsidRPr="00CF5980">
              <w:rPr>
                <w:rFonts w:hint="eastAsia"/>
                <w:sz w:val="24"/>
              </w:rPr>
              <w:t>.</w:t>
            </w:r>
            <w:r w:rsidRPr="00CF5980">
              <w:rPr>
                <w:rFonts w:hint="eastAsia"/>
                <w:sz w:val="24"/>
              </w:rPr>
              <w:t>功能对等原则运用中核心</w:t>
            </w:r>
            <w:proofErr w:type="gramStart"/>
            <w:r w:rsidRPr="00CF5980">
              <w:rPr>
                <w:rFonts w:hint="eastAsia"/>
                <w:sz w:val="24"/>
              </w:rPr>
              <w:t>问题例析</w:t>
            </w:r>
            <w:proofErr w:type="gramEnd"/>
            <w:r w:rsidRPr="00CF5980">
              <w:rPr>
                <w:rFonts w:hint="eastAsia"/>
                <w:sz w:val="24"/>
              </w:rPr>
              <w:t>[J].</w:t>
            </w:r>
            <w:r w:rsidRPr="00CF5980">
              <w:rPr>
                <w:rFonts w:hint="eastAsia"/>
                <w:sz w:val="24"/>
              </w:rPr>
              <w:t>文化创新比较研究</w:t>
            </w:r>
            <w:r w:rsidRPr="00CF5980">
              <w:rPr>
                <w:rFonts w:hint="eastAsia"/>
                <w:sz w:val="24"/>
              </w:rPr>
              <w:t>,2018,2(27):187-188.</w:t>
            </w:r>
          </w:p>
          <w:p w14:paraId="5A145A02" w14:textId="22F569A8" w:rsidR="00DF5836" w:rsidRDefault="00CF5980" w:rsidP="00CF5980">
            <w:pPr>
              <w:numPr>
                <w:ilvl w:val="0"/>
                <w:numId w:val="1"/>
              </w:numPr>
              <w:spacing w:line="360" w:lineRule="auto"/>
              <w:rPr>
                <w:sz w:val="24"/>
              </w:rPr>
            </w:pPr>
            <w:r w:rsidRPr="00CF5980">
              <w:rPr>
                <w:rFonts w:hint="eastAsia"/>
                <w:sz w:val="24"/>
              </w:rPr>
              <w:t>王欣</w:t>
            </w:r>
            <w:r w:rsidRPr="00CF5980">
              <w:rPr>
                <w:rFonts w:hint="eastAsia"/>
                <w:sz w:val="24"/>
              </w:rPr>
              <w:t>.</w:t>
            </w:r>
            <w:r w:rsidRPr="00CF5980">
              <w:rPr>
                <w:rFonts w:hint="eastAsia"/>
                <w:sz w:val="24"/>
              </w:rPr>
              <w:t>浅论奈达的“功能对等”理论</w:t>
            </w:r>
            <w:r w:rsidRPr="00CF5980">
              <w:rPr>
                <w:rFonts w:hint="eastAsia"/>
                <w:sz w:val="24"/>
              </w:rPr>
              <w:t>[J].</w:t>
            </w:r>
            <w:r w:rsidRPr="00CF5980">
              <w:rPr>
                <w:rFonts w:hint="eastAsia"/>
                <w:sz w:val="24"/>
              </w:rPr>
              <w:t>青海师专学报</w:t>
            </w:r>
            <w:r w:rsidRPr="00CF5980">
              <w:rPr>
                <w:rFonts w:hint="eastAsia"/>
                <w:sz w:val="24"/>
              </w:rPr>
              <w:t>.</w:t>
            </w:r>
            <w:r w:rsidRPr="00CF5980">
              <w:rPr>
                <w:rFonts w:hint="eastAsia"/>
                <w:sz w:val="24"/>
              </w:rPr>
              <w:t>教育科学</w:t>
            </w:r>
            <w:r w:rsidRPr="00CF5980">
              <w:rPr>
                <w:rFonts w:hint="eastAsia"/>
                <w:sz w:val="24"/>
              </w:rPr>
              <w:t>,2006(S2):104-105.</w:t>
            </w:r>
          </w:p>
          <w:p w14:paraId="2E647BA9" w14:textId="27A0FD9E" w:rsidR="0078714C" w:rsidRDefault="0078714C" w:rsidP="0078714C">
            <w:pPr>
              <w:numPr>
                <w:ilvl w:val="0"/>
                <w:numId w:val="1"/>
              </w:numPr>
              <w:spacing w:line="360" w:lineRule="auto"/>
              <w:rPr>
                <w:sz w:val="24"/>
              </w:rPr>
            </w:pPr>
            <w:r w:rsidRPr="00CF5980">
              <w:rPr>
                <w:rFonts w:hint="eastAsia"/>
                <w:sz w:val="24"/>
              </w:rPr>
              <w:t>杨平</w:t>
            </w:r>
            <w:r w:rsidRPr="00CF5980">
              <w:rPr>
                <w:rFonts w:hint="eastAsia"/>
                <w:sz w:val="24"/>
              </w:rPr>
              <w:t>.</w:t>
            </w:r>
            <w:r w:rsidRPr="00CF5980">
              <w:rPr>
                <w:rFonts w:hint="eastAsia"/>
                <w:sz w:val="24"/>
              </w:rPr>
              <w:t>对当前中国翻译研究的思考</w:t>
            </w:r>
            <w:r w:rsidRPr="00CF5980">
              <w:rPr>
                <w:rFonts w:hint="eastAsia"/>
                <w:sz w:val="24"/>
              </w:rPr>
              <w:t>[J].</w:t>
            </w:r>
            <w:r w:rsidRPr="00CF5980">
              <w:rPr>
                <w:rFonts w:hint="eastAsia"/>
                <w:sz w:val="24"/>
              </w:rPr>
              <w:t>中国翻译</w:t>
            </w:r>
            <w:r w:rsidRPr="00CF5980">
              <w:rPr>
                <w:rFonts w:hint="eastAsia"/>
                <w:sz w:val="24"/>
              </w:rPr>
              <w:t>,2003(01):5-7.</w:t>
            </w:r>
          </w:p>
          <w:p w14:paraId="7D411D2D" w14:textId="55D2B3A2" w:rsidR="00DF5836" w:rsidRPr="0078714C" w:rsidRDefault="0078714C" w:rsidP="0078714C">
            <w:pPr>
              <w:numPr>
                <w:ilvl w:val="0"/>
                <w:numId w:val="1"/>
              </w:numPr>
              <w:spacing w:line="360" w:lineRule="auto"/>
              <w:rPr>
                <w:sz w:val="24"/>
              </w:rPr>
            </w:pPr>
            <w:proofErr w:type="gramStart"/>
            <w:r w:rsidRPr="00CF5980">
              <w:rPr>
                <w:rFonts w:hint="eastAsia"/>
                <w:sz w:val="24"/>
              </w:rPr>
              <w:t>赵欢</w:t>
            </w:r>
            <w:r w:rsidRPr="00CF5980">
              <w:rPr>
                <w:rFonts w:hint="eastAsia"/>
                <w:sz w:val="24"/>
              </w:rPr>
              <w:t>,</w:t>
            </w:r>
            <w:proofErr w:type="gramEnd"/>
            <w:r w:rsidRPr="00CF5980">
              <w:rPr>
                <w:rFonts w:hint="eastAsia"/>
                <w:sz w:val="24"/>
              </w:rPr>
              <w:t>何泠静</w:t>
            </w:r>
            <w:r w:rsidRPr="00CF5980">
              <w:rPr>
                <w:rFonts w:hint="eastAsia"/>
                <w:sz w:val="24"/>
              </w:rPr>
              <w:t>.</w:t>
            </w:r>
            <w:r w:rsidRPr="00CF5980">
              <w:rPr>
                <w:rFonts w:hint="eastAsia"/>
                <w:sz w:val="24"/>
              </w:rPr>
              <w:t>科技英语翻译中语义和交际翻译理论应用研究</w:t>
            </w:r>
            <w:r w:rsidRPr="00CF5980">
              <w:rPr>
                <w:rFonts w:hint="eastAsia"/>
                <w:sz w:val="24"/>
              </w:rPr>
              <w:t>[J].</w:t>
            </w:r>
            <w:r w:rsidRPr="00CF5980">
              <w:rPr>
                <w:rFonts w:hint="eastAsia"/>
                <w:sz w:val="24"/>
              </w:rPr>
              <w:t>海外英语</w:t>
            </w:r>
            <w:r w:rsidRPr="00CF5980">
              <w:rPr>
                <w:rFonts w:hint="eastAsia"/>
                <w:sz w:val="24"/>
              </w:rPr>
              <w:t>,2018(14):158-160.</w:t>
            </w:r>
          </w:p>
        </w:tc>
      </w:tr>
      <w:tr w:rsidR="00DF5836" w14:paraId="3EB6899C" w14:textId="77777777">
        <w:trPr>
          <w:trHeight w:val="2799"/>
        </w:trPr>
        <w:tc>
          <w:tcPr>
            <w:tcW w:w="8789" w:type="dxa"/>
            <w:gridSpan w:val="6"/>
          </w:tcPr>
          <w:p w14:paraId="6B1C5436" w14:textId="77777777" w:rsidR="00DF5836" w:rsidRDefault="002E4E93">
            <w:pPr>
              <w:spacing w:line="336" w:lineRule="auto"/>
              <w:rPr>
                <w:rFonts w:ascii="宋体" w:hAnsi="宋体"/>
                <w:b/>
                <w:sz w:val="24"/>
              </w:rPr>
            </w:pPr>
            <w:r>
              <w:rPr>
                <w:rFonts w:ascii="宋体" w:hAnsi="宋体"/>
                <w:b/>
                <w:sz w:val="24"/>
              </w:rPr>
              <w:lastRenderedPageBreak/>
              <w:t>指导教师意见：</w:t>
            </w:r>
          </w:p>
          <w:p w14:paraId="40795085" w14:textId="77777777" w:rsidR="00DF5836" w:rsidRDefault="002E4E93">
            <w:pPr>
              <w:spacing w:line="336" w:lineRule="auto"/>
              <w:ind w:firstLineChars="200" w:firstLine="480"/>
              <w:rPr>
                <w:rFonts w:ascii="宋体" w:hAnsi="宋体"/>
                <w:sz w:val="24"/>
              </w:rPr>
            </w:pPr>
            <w:r>
              <w:rPr>
                <w:rFonts w:ascii="宋体" w:hAnsi="宋体"/>
                <w:sz w:val="24"/>
              </w:rPr>
              <w:t xml:space="preserve">                             </w:t>
            </w:r>
          </w:p>
          <w:p w14:paraId="0912D04B" w14:textId="77777777" w:rsidR="00DF5836" w:rsidRDefault="00DF5836">
            <w:pPr>
              <w:spacing w:line="336" w:lineRule="auto"/>
              <w:jc w:val="center"/>
              <w:rPr>
                <w:rFonts w:ascii="宋体" w:hAnsi="宋体"/>
                <w:sz w:val="24"/>
              </w:rPr>
            </w:pPr>
          </w:p>
          <w:p w14:paraId="31CD75C9" w14:textId="77777777" w:rsidR="00DF5836" w:rsidRDefault="002E4E93">
            <w:pPr>
              <w:spacing w:line="336" w:lineRule="auto"/>
              <w:jc w:val="center"/>
              <w:rPr>
                <w:rFonts w:ascii="宋体" w:hAnsi="宋体"/>
                <w:sz w:val="24"/>
              </w:rPr>
            </w:pPr>
            <w:r>
              <w:rPr>
                <w:rFonts w:ascii="宋体" w:hAnsi="宋体"/>
                <w:sz w:val="24"/>
              </w:rPr>
              <w:t xml:space="preserve">                                          </w:t>
            </w:r>
          </w:p>
          <w:p w14:paraId="322C5DC3" w14:textId="77777777" w:rsidR="00DF5836" w:rsidRDefault="002E4E93">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14:paraId="6B15CF17" w14:textId="77777777" w:rsidR="00DF5836" w:rsidRDefault="002E4E93">
            <w:pPr>
              <w:spacing w:line="336" w:lineRule="auto"/>
              <w:ind w:firstLineChars="2250" w:firstLine="5421"/>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rsidR="00DF5836" w14:paraId="0CA3F1A7" w14:textId="77777777">
        <w:trPr>
          <w:trHeight w:val="2325"/>
        </w:trPr>
        <w:tc>
          <w:tcPr>
            <w:tcW w:w="8789" w:type="dxa"/>
            <w:gridSpan w:val="6"/>
          </w:tcPr>
          <w:p w14:paraId="7BCA0102" w14:textId="77777777" w:rsidR="00DF5836" w:rsidRDefault="002E4E93">
            <w:pPr>
              <w:spacing w:line="336" w:lineRule="auto"/>
              <w:rPr>
                <w:rFonts w:ascii="宋体" w:hAnsi="宋体"/>
                <w:b/>
                <w:sz w:val="24"/>
              </w:rPr>
            </w:pPr>
            <w:r>
              <w:rPr>
                <w:rFonts w:ascii="宋体" w:hAnsi="宋体"/>
                <w:b/>
                <w:sz w:val="24"/>
              </w:rPr>
              <w:t>教学单位意见：</w:t>
            </w:r>
          </w:p>
          <w:p w14:paraId="784F27B0" w14:textId="77777777" w:rsidR="00DF5836" w:rsidRDefault="00DF5836">
            <w:pPr>
              <w:spacing w:line="336" w:lineRule="auto"/>
              <w:ind w:firstLineChars="200" w:firstLine="480"/>
              <w:rPr>
                <w:rFonts w:ascii="宋体" w:hAnsi="宋体"/>
                <w:sz w:val="24"/>
              </w:rPr>
            </w:pPr>
          </w:p>
          <w:p w14:paraId="0FB294F5" w14:textId="77777777" w:rsidR="00DF5836" w:rsidRDefault="002E4E93">
            <w:pPr>
              <w:spacing w:line="336" w:lineRule="auto"/>
              <w:jc w:val="center"/>
              <w:rPr>
                <w:rFonts w:ascii="宋体" w:hAnsi="宋体"/>
                <w:sz w:val="24"/>
              </w:rPr>
            </w:pPr>
            <w:r>
              <w:rPr>
                <w:rFonts w:ascii="宋体" w:hAnsi="宋体"/>
                <w:sz w:val="24"/>
              </w:rPr>
              <w:t xml:space="preserve">             </w:t>
            </w:r>
          </w:p>
          <w:p w14:paraId="510944F5" w14:textId="77777777" w:rsidR="00DF5836" w:rsidRDefault="002E4E93">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14:paraId="6BA74F8E" w14:textId="77777777" w:rsidR="00DF5836" w:rsidRDefault="002E4E93">
            <w:pPr>
              <w:spacing w:line="336" w:lineRule="auto"/>
              <w:ind w:firstLineChars="2191" w:firstLine="5279"/>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14:paraId="53E600AF" w14:textId="03C9D113" w:rsidR="00DF5836" w:rsidRPr="0022266D" w:rsidRDefault="002E4E93" w:rsidP="0022266D">
      <w:pPr>
        <w:spacing w:line="360" w:lineRule="auto"/>
        <w:rPr>
          <w:sz w:val="24"/>
        </w:rPr>
      </w:pPr>
      <w:r>
        <w:rPr>
          <w:rFonts w:hint="eastAsia"/>
          <w:sz w:val="24"/>
        </w:rPr>
        <w:t>注：开题报告应在教师指导下由学生独立撰写，开题报告通过后方可进行毕业创作。</w:t>
      </w:r>
    </w:p>
    <w:sectPr w:rsidR="00DF5836" w:rsidRPr="0022266D">
      <w:pgSz w:w="11906" w:h="16838"/>
      <w:pgMar w:top="1418" w:right="1418" w:bottom="851" w:left="1418" w:header="851" w:footer="992" w:gutter="567"/>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李 亚星" w:date="2019-01-11T15:03:00Z" w:initials="李">
    <w:p w14:paraId="6307A324" w14:textId="1100D9D5" w:rsidR="00954902" w:rsidRDefault="00954902">
      <w:pPr>
        <w:pStyle w:val="a4"/>
      </w:pPr>
      <w:r>
        <w:rPr>
          <w:rStyle w:val="ae"/>
        </w:rPr>
        <w:annotationRef/>
      </w:r>
      <w:r>
        <w:rPr>
          <w:rFonts w:hint="eastAsia"/>
        </w:rPr>
        <w:t>用波折号把章节具体标题写出来</w:t>
      </w:r>
    </w:p>
  </w:comment>
  <w:comment w:id="1" w:author="李 亚星" w:date="2019-01-11T15:04:00Z" w:initials="李">
    <w:p w14:paraId="68B16E88" w14:textId="191B0609" w:rsidR="00954902" w:rsidRDefault="00954902">
      <w:pPr>
        <w:pStyle w:val="a4"/>
      </w:pPr>
      <w:r>
        <w:rPr>
          <w:rStyle w:val="ae"/>
        </w:rPr>
        <w:annotationRef/>
      </w:r>
      <w:r>
        <w:rPr>
          <w:rFonts w:hint="eastAsia"/>
        </w:rPr>
        <w:t>书用斜体</w:t>
      </w:r>
    </w:p>
  </w:comment>
  <w:comment w:id="2" w:author="李 亚星" w:date="2019-01-11T15:07:00Z" w:initials="李">
    <w:p w14:paraId="3CC3502D" w14:textId="28B2F095" w:rsidR="00954902" w:rsidRDefault="00954902">
      <w:pPr>
        <w:pStyle w:val="a4"/>
        <w:rPr>
          <w:rFonts w:hint="eastAsia"/>
        </w:rPr>
      </w:pPr>
      <w:r>
        <w:rPr>
          <w:rStyle w:val="ae"/>
        </w:rPr>
        <w:annotationRef/>
      </w:r>
      <w:r>
        <w:rPr>
          <w:rFonts w:hint="eastAsia"/>
        </w:rPr>
        <w:t>原文本的分析呢？你只在第一段提到一句，这里要从字句</w:t>
      </w:r>
      <w:proofErr w:type="gramStart"/>
      <w:r>
        <w:rPr>
          <w:rFonts w:hint="eastAsia"/>
        </w:rPr>
        <w:t>篇分别</w:t>
      </w:r>
      <w:proofErr w:type="gramEnd"/>
      <w:r>
        <w:rPr>
          <w:rFonts w:hint="eastAsia"/>
        </w:rPr>
        <w:t>分析原文本</w:t>
      </w:r>
    </w:p>
  </w:comment>
  <w:comment w:id="3" w:author="李 亚星" w:date="2019-01-11T15:08:00Z" w:initials="李">
    <w:p w14:paraId="0336D005" w14:textId="22ED8DAD" w:rsidR="00954902" w:rsidRDefault="00954902">
      <w:pPr>
        <w:pStyle w:val="a4"/>
      </w:pPr>
      <w:r>
        <w:rPr>
          <w:rStyle w:val="ae"/>
        </w:rPr>
        <w:annotationRef/>
      </w:r>
      <w:r>
        <w:rPr>
          <w:rFonts w:hint="eastAsia"/>
        </w:rPr>
        <w:t>这句太空，等于废话</w:t>
      </w:r>
    </w:p>
  </w:comment>
  <w:comment w:id="4" w:author="李 亚星" w:date="2019-01-11T15:08:00Z" w:initials="李">
    <w:p w14:paraId="73C4465D" w14:textId="66D136F9" w:rsidR="00954902" w:rsidRDefault="00954902">
      <w:pPr>
        <w:pStyle w:val="a4"/>
      </w:pPr>
      <w:r>
        <w:rPr>
          <w:rStyle w:val="ae"/>
        </w:rPr>
        <w:annotationRef/>
      </w:r>
      <w:r>
        <w:rPr>
          <w:rFonts w:hint="eastAsia"/>
        </w:rPr>
        <w:t>书要斜体</w:t>
      </w:r>
    </w:p>
  </w:comment>
  <w:comment w:id="7" w:author="李 亚星" w:date="2019-01-11T15:11:00Z" w:initials="李">
    <w:p w14:paraId="2A6A1FD7" w14:textId="6CB2422F" w:rsidR="00954902" w:rsidRDefault="00954902">
      <w:pPr>
        <w:pStyle w:val="a4"/>
      </w:pPr>
      <w:r>
        <w:rPr>
          <w:rStyle w:val="ae"/>
        </w:rPr>
        <w:annotationRef/>
      </w:r>
      <w:r>
        <w:rPr>
          <w:rFonts w:hint="eastAsia"/>
        </w:rPr>
        <w:t>重复了，时态也不对</w:t>
      </w:r>
    </w:p>
  </w:comment>
  <w:comment w:id="8" w:author="李 亚星" w:date="2019-01-11T15:12:00Z" w:initials="李">
    <w:p w14:paraId="0DA1EBBB" w14:textId="74A3AEC2" w:rsidR="00954902" w:rsidRDefault="00954902">
      <w:pPr>
        <w:pStyle w:val="a4"/>
        <w:rPr>
          <w:rFonts w:hint="eastAsia"/>
        </w:rPr>
      </w:pPr>
      <w:r>
        <w:rPr>
          <w:rStyle w:val="ae"/>
        </w:rPr>
        <w:annotationRef/>
      </w:r>
      <w:r>
        <w:rPr>
          <w:rFonts w:hint="eastAsia"/>
        </w:rPr>
        <w:t>再举一个方法</w:t>
      </w:r>
    </w:p>
  </w:comment>
  <w:comment w:id="9" w:author="李 亚星" w:date="2019-01-11T15:14:00Z" w:initials="李">
    <w:p w14:paraId="5FAF6E9D" w14:textId="421630AE" w:rsidR="00313D24" w:rsidRDefault="00313D24">
      <w:pPr>
        <w:pStyle w:val="a4"/>
      </w:pPr>
      <w:r>
        <w:rPr>
          <w:rStyle w:val="ae"/>
        </w:rPr>
        <w:annotationRef/>
      </w:r>
      <w:r>
        <w:rPr>
          <w:rFonts w:hint="eastAsia"/>
        </w:rPr>
        <w:t>解释呢？</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07A324" w15:done="0"/>
  <w15:commentEx w15:paraId="68B16E88" w15:done="0"/>
  <w15:commentEx w15:paraId="3CC3502D" w15:done="0"/>
  <w15:commentEx w15:paraId="0336D005" w15:done="0"/>
  <w15:commentEx w15:paraId="73C4465D" w15:done="0"/>
  <w15:commentEx w15:paraId="2A6A1FD7" w15:done="0"/>
  <w15:commentEx w15:paraId="0DA1EBBB" w15:done="0"/>
  <w15:commentEx w15:paraId="5FAF6E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07A324" w16cid:durableId="1FE32EC0"/>
  <w16cid:commentId w16cid:paraId="68B16E88" w16cid:durableId="1FE32F10"/>
  <w16cid:commentId w16cid:paraId="3CC3502D" w16cid:durableId="1FE32F97"/>
  <w16cid:commentId w16cid:paraId="0336D005" w16cid:durableId="1FE32FF4"/>
  <w16cid:commentId w16cid:paraId="73C4465D" w16cid:durableId="1FE32FD6"/>
  <w16cid:commentId w16cid:paraId="2A6A1FD7" w16cid:durableId="1FE330A5"/>
  <w16cid:commentId w16cid:paraId="0DA1EBBB" w16cid:durableId="1FE330CF"/>
  <w16cid:commentId w16cid:paraId="5FAF6E9D" w16cid:durableId="1FE331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082BB" w14:textId="77777777" w:rsidR="002E10E7" w:rsidRDefault="002E10E7" w:rsidP="00801D68">
      <w:r>
        <w:separator/>
      </w:r>
    </w:p>
  </w:endnote>
  <w:endnote w:type="continuationSeparator" w:id="0">
    <w:p w14:paraId="5E673746" w14:textId="77777777" w:rsidR="002E10E7" w:rsidRDefault="002E10E7" w:rsidP="00801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小标宋_GBK">
    <w:altName w:val="微软雅黑"/>
    <w:charset w:val="86"/>
    <w:family w:val="script"/>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23D029" w14:textId="77777777" w:rsidR="002E10E7" w:rsidRDefault="002E10E7" w:rsidP="00801D68">
      <w:r>
        <w:separator/>
      </w:r>
    </w:p>
  </w:footnote>
  <w:footnote w:type="continuationSeparator" w:id="0">
    <w:p w14:paraId="43076444" w14:textId="77777777" w:rsidR="002E10E7" w:rsidRDefault="002E10E7" w:rsidP="00801D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D9590"/>
    <w:multiLevelType w:val="singleLevel"/>
    <w:tmpl w:val="1A8D9590"/>
    <w:lvl w:ilvl="0">
      <w:start w:val="4"/>
      <w:numFmt w:val="decimal"/>
      <w:lvlText w:val="%1."/>
      <w:lvlJc w:val="left"/>
      <w:pPr>
        <w:tabs>
          <w:tab w:val="left" w:pos="312"/>
        </w:tabs>
      </w:pPr>
    </w:lvl>
  </w:abstractNum>
  <w:abstractNum w:abstractNumId="1" w15:restartNumberingAfterBreak="0">
    <w:nsid w:val="386B215B"/>
    <w:multiLevelType w:val="multilevel"/>
    <w:tmpl w:val="386B21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C7C4787"/>
    <w:multiLevelType w:val="multilevel"/>
    <w:tmpl w:val="5C7C4787"/>
    <w:lvl w:ilvl="0">
      <w:start w:val="1"/>
      <w:numFmt w:val="japaneseCounting"/>
      <w:lvlText w:val="%1、"/>
      <w:lvlJc w:val="left"/>
      <w:pPr>
        <w:ind w:left="480" w:hanging="480"/>
      </w:pPr>
      <w:rPr>
        <w:rFonts w:asciiTheme="minorEastAsia" w:hAnsiTheme="minorEastAsia" w:cs="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李 亚星">
    <w15:presenceInfo w15:providerId="Windows Live" w15:userId="a4f09638065858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F41"/>
    <w:rsid w:val="00004973"/>
    <w:rsid w:val="00043D0A"/>
    <w:rsid w:val="0006004F"/>
    <w:rsid w:val="00081D0F"/>
    <w:rsid w:val="00081FFC"/>
    <w:rsid w:val="00090A42"/>
    <w:rsid w:val="000B2234"/>
    <w:rsid w:val="00104A92"/>
    <w:rsid w:val="00113165"/>
    <w:rsid w:val="001151DF"/>
    <w:rsid w:val="00144243"/>
    <w:rsid w:val="00155E90"/>
    <w:rsid w:val="001768A6"/>
    <w:rsid w:val="00191B5A"/>
    <w:rsid w:val="001A43EC"/>
    <w:rsid w:val="001B22BF"/>
    <w:rsid w:val="001B33C0"/>
    <w:rsid w:val="001B5454"/>
    <w:rsid w:val="002073C5"/>
    <w:rsid w:val="0021525C"/>
    <w:rsid w:val="0022266D"/>
    <w:rsid w:val="002228F5"/>
    <w:rsid w:val="002268B0"/>
    <w:rsid w:val="00227D08"/>
    <w:rsid w:val="00260FE1"/>
    <w:rsid w:val="002638FB"/>
    <w:rsid w:val="0028368B"/>
    <w:rsid w:val="00290469"/>
    <w:rsid w:val="00290F83"/>
    <w:rsid w:val="002C62F3"/>
    <w:rsid w:val="002C70DF"/>
    <w:rsid w:val="002D5299"/>
    <w:rsid w:val="002E0C44"/>
    <w:rsid w:val="002E10E7"/>
    <w:rsid w:val="002E4E93"/>
    <w:rsid w:val="00304C6A"/>
    <w:rsid w:val="00313D24"/>
    <w:rsid w:val="00321639"/>
    <w:rsid w:val="00325E66"/>
    <w:rsid w:val="00332667"/>
    <w:rsid w:val="003424BF"/>
    <w:rsid w:val="00360496"/>
    <w:rsid w:val="00384E42"/>
    <w:rsid w:val="0038544B"/>
    <w:rsid w:val="00391CE1"/>
    <w:rsid w:val="003C2A51"/>
    <w:rsid w:val="003C6EE4"/>
    <w:rsid w:val="003D03E7"/>
    <w:rsid w:val="003D1A64"/>
    <w:rsid w:val="003F2436"/>
    <w:rsid w:val="004241A9"/>
    <w:rsid w:val="00451322"/>
    <w:rsid w:val="00452A95"/>
    <w:rsid w:val="004575A7"/>
    <w:rsid w:val="004C203F"/>
    <w:rsid w:val="004E2E5B"/>
    <w:rsid w:val="00516A84"/>
    <w:rsid w:val="005173B0"/>
    <w:rsid w:val="0054689C"/>
    <w:rsid w:val="00565083"/>
    <w:rsid w:val="005845FB"/>
    <w:rsid w:val="005B06C8"/>
    <w:rsid w:val="005B5A1A"/>
    <w:rsid w:val="005C04B4"/>
    <w:rsid w:val="006035DC"/>
    <w:rsid w:val="00622922"/>
    <w:rsid w:val="00634CFA"/>
    <w:rsid w:val="006679F2"/>
    <w:rsid w:val="0067185D"/>
    <w:rsid w:val="00672016"/>
    <w:rsid w:val="006B26DA"/>
    <w:rsid w:val="006B57F8"/>
    <w:rsid w:val="006D249D"/>
    <w:rsid w:val="006F1096"/>
    <w:rsid w:val="006F2663"/>
    <w:rsid w:val="006F5EEB"/>
    <w:rsid w:val="00704126"/>
    <w:rsid w:val="00766FBA"/>
    <w:rsid w:val="00774BCC"/>
    <w:rsid w:val="00781B2F"/>
    <w:rsid w:val="0078714C"/>
    <w:rsid w:val="00787DC1"/>
    <w:rsid w:val="007A28B5"/>
    <w:rsid w:val="007F6AC9"/>
    <w:rsid w:val="007F7C32"/>
    <w:rsid w:val="00801D68"/>
    <w:rsid w:val="00833C3B"/>
    <w:rsid w:val="00837CF8"/>
    <w:rsid w:val="00846A19"/>
    <w:rsid w:val="008679B1"/>
    <w:rsid w:val="00890D60"/>
    <w:rsid w:val="008A2C18"/>
    <w:rsid w:val="008A709E"/>
    <w:rsid w:val="008C72B1"/>
    <w:rsid w:val="009161F9"/>
    <w:rsid w:val="00954902"/>
    <w:rsid w:val="009A3A1B"/>
    <w:rsid w:val="009B042D"/>
    <w:rsid w:val="009B18A3"/>
    <w:rsid w:val="009C47FF"/>
    <w:rsid w:val="009C4ADE"/>
    <w:rsid w:val="009F7423"/>
    <w:rsid w:val="00A00274"/>
    <w:rsid w:val="00A262ED"/>
    <w:rsid w:val="00A458BD"/>
    <w:rsid w:val="00AF32BA"/>
    <w:rsid w:val="00AF7656"/>
    <w:rsid w:val="00AF7C12"/>
    <w:rsid w:val="00B0356A"/>
    <w:rsid w:val="00B32548"/>
    <w:rsid w:val="00B34F6E"/>
    <w:rsid w:val="00B47500"/>
    <w:rsid w:val="00B57696"/>
    <w:rsid w:val="00B74043"/>
    <w:rsid w:val="00BA0A3A"/>
    <w:rsid w:val="00C33DEA"/>
    <w:rsid w:val="00C40C9C"/>
    <w:rsid w:val="00C452B5"/>
    <w:rsid w:val="00C653D5"/>
    <w:rsid w:val="00C67C40"/>
    <w:rsid w:val="00C95168"/>
    <w:rsid w:val="00C97B29"/>
    <w:rsid w:val="00CA0E71"/>
    <w:rsid w:val="00CB5F35"/>
    <w:rsid w:val="00CF5980"/>
    <w:rsid w:val="00D10C8D"/>
    <w:rsid w:val="00D12F24"/>
    <w:rsid w:val="00D44189"/>
    <w:rsid w:val="00D45351"/>
    <w:rsid w:val="00D547B0"/>
    <w:rsid w:val="00D61537"/>
    <w:rsid w:val="00D617C0"/>
    <w:rsid w:val="00D9674C"/>
    <w:rsid w:val="00DA0C59"/>
    <w:rsid w:val="00DC6F41"/>
    <w:rsid w:val="00DD6868"/>
    <w:rsid w:val="00DF5836"/>
    <w:rsid w:val="00E31EC2"/>
    <w:rsid w:val="00E46081"/>
    <w:rsid w:val="00E4716F"/>
    <w:rsid w:val="00EA29CE"/>
    <w:rsid w:val="00EA76C7"/>
    <w:rsid w:val="00EB3546"/>
    <w:rsid w:val="00EE3F88"/>
    <w:rsid w:val="00EE52EE"/>
    <w:rsid w:val="00F21549"/>
    <w:rsid w:val="00F21FEE"/>
    <w:rsid w:val="00F2738E"/>
    <w:rsid w:val="00F344D2"/>
    <w:rsid w:val="00F34D33"/>
    <w:rsid w:val="00F4446A"/>
    <w:rsid w:val="00F57B40"/>
    <w:rsid w:val="00FD3D3D"/>
    <w:rsid w:val="032F6565"/>
    <w:rsid w:val="05174CBC"/>
    <w:rsid w:val="09C12063"/>
    <w:rsid w:val="1CAC44B6"/>
    <w:rsid w:val="1EFB1649"/>
    <w:rsid w:val="2C7E0060"/>
    <w:rsid w:val="345D6DFA"/>
    <w:rsid w:val="355452D8"/>
    <w:rsid w:val="50647876"/>
    <w:rsid w:val="52C14167"/>
    <w:rsid w:val="5E920BD1"/>
    <w:rsid w:val="64EE549E"/>
    <w:rsid w:val="694A6991"/>
    <w:rsid w:val="6C8A663A"/>
    <w:rsid w:val="6DFB3F32"/>
    <w:rsid w:val="70056348"/>
    <w:rsid w:val="78EA7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86ECC"/>
  <w15:docId w15:val="{1C1060A0-AABD-4216-BC3C-D12AC213F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semiHidden/>
    <w:unhideWhenUsed/>
    <w:qFormat/>
    <w:pPr>
      <w:jc w:val="left"/>
    </w:pPr>
  </w:style>
  <w:style w:type="paragraph" w:styleId="a7">
    <w:name w:val="Balloon Text"/>
    <w:basedOn w:val="a"/>
    <w:link w:val="a8"/>
    <w:uiPriority w:val="99"/>
    <w:semiHidden/>
    <w:unhideWhenUsed/>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character" w:styleId="ad">
    <w:name w:val="Hyperlink"/>
    <w:basedOn w:val="a0"/>
    <w:uiPriority w:val="99"/>
    <w:semiHidden/>
    <w:unhideWhenUsed/>
    <w:rPr>
      <w:color w:val="0063C8"/>
      <w:u w:val="none"/>
    </w:rPr>
  </w:style>
  <w:style w:type="character" w:styleId="ae">
    <w:name w:val="annotation reference"/>
    <w:basedOn w:val="a0"/>
    <w:uiPriority w:val="99"/>
    <w:semiHidden/>
    <w:unhideWhenUsed/>
    <w:qFormat/>
    <w:rPr>
      <w:sz w:val="21"/>
      <w:szCs w:val="21"/>
    </w:rPr>
  </w:style>
  <w:style w:type="character" w:customStyle="1" w:styleId="ac">
    <w:name w:val="页眉 字符"/>
    <w:basedOn w:val="a0"/>
    <w:link w:val="ab"/>
    <w:uiPriority w:val="99"/>
    <w:qFormat/>
    <w:rPr>
      <w:rFonts w:ascii="Times New Roman" w:eastAsia="宋体" w:hAnsi="Times New Roman" w:cs="Times New Roman"/>
      <w:sz w:val="18"/>
      <w:szCs w:val="18"/>
    </w:rPr>
  </w:style>
  <w:style w:type="character" w:customStyle="1" w:styleId="aa">
    <w:name w:val="页脚 字符"/>
    <w:basedOn w:val="a0"/>
    <w:link w:val="a9"/>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f">
    <w:name w:val="List Paragraph"/>
    <w:basedOn w:val="a"/>
    <w:uiPriority w:val="99"/>
    <w:qFormat/>
    <w:pPr>
      <w:ind w:firstLineChars="200" w:firstLine="420"/>
    </w:pPr>
  </w:style>
  <w:style w:type="character" w:customStyle="1" w:styleId="a6">
    <w:name w:val="批注文字 字符"/>
    <w:basedOn w:val="a0"/>
    <w:link w:val="a4"/>
    <w:uiPriority w:val="99"/>
    <w:semiHidden/>
    <w:qFormat/>
    <w:rPr>
      <w:kern w:val="2"/>
      <w:sz w:val="21"/>
      <w:szCs w:val="24"/>
    </w:rPr>
  </w:style>
  <w:style w:type="character" w:customStyle="1" w:styleId="a5">
    <w:name w:val="批注主题 字符"/>
    <w:basedOn w:val="a6"/>
    <w:link w:val="a3"/>
    <w:uiPriority w:val="99"/>
    <w:semiHidden/>
    <w:qFormat/>
    <w:rPr>
      <w:b/>
      <w:bCs/>
      <w:kern w:val="2"/>
      <w:sz w:val="21"/>
      <w:szCs w:val="24"/>
    </w:rPr>
  </w:style>
  <w:style w:type="character" w:customStyle="1" w:styleId="a8">
    <w:name w:val="批注框文本 字符"/>
    <w:basedOn w:val="a0"/>
    <w:link w:val="a7"/>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900955">
      <w:bodyDiv w:val="1"/>
      <w:marLeft w:val="0"/>
      <w:marRight w:val="0"/>
      <w:marTop w:val="0"/>
      <w:marBottom w:val="0"/>
      <w:divBdr>
        <w:top w:val="none" w:sz="0" w:space="0" w:color="auto"/>
        <w:left w:val="none" w:sz="0" w:space="0" w:color="auto"/>
        <w:bottom w:val="none" w:sz="0" w:space="0" w:color="auto"/>
        <w:right w:val="none" w:sz="0" w:space="0" w:color="auto"/>
      </w:divBdr>
    </w:div>
    <w:div w:id="15285620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5E57BA-07ED-4FC7-836F-0CABD2944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1652</Words>
  <Characters>9418</Characters>
  <Application>Microsoft Office Word</Application>
  <DocSecurity>0</DocSecurity>
  <Lines>78</Lines>
  <Paragraphs>22</Paragraphs>
  <ScaleCrop>false</ScaleCrop>
  <Company>重庆第二师范学院</Company>
  <LinksUpToDate>false</LinksUpToDate>
  <CharactersWithSpaces>11048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李 亚星</cp:lastModifiedBy>
  <cp:revision>2</cp:revision>
  <dcterms:created xsi:type="dcterms:W3CDTF">2019-01-11T07:14:00Z</dcterms:created>
  <dcterms:modified xsi:type="dcterms:W3CDTF">2019-01-11T07:14:00Z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y fmtid="{D5CDD505-2E9C-101B-9397-08002B2CF9AE}" pid="3" name="KSORubyTemplateID" linkTarget="0">
    <vt:lpwstr>6</vt:lpwstr>
  </property>
</Properties>
</file>
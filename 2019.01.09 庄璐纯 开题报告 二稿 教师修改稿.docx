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7E82C157" w:rsidR="00DF5836" w:rsidRDefault="002E4E93" w:rsidP="00F2738E">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F2738E">
              <w:rPr>
                <w:rFonts w:hint="eastAsia"/>
                <w:b/>
                <w:bCs/>
                <w:i/>
                <w:sz w:val="24"/>
              </w:rPr>
              <w:t>Digital</w:t>
            </w:r>
            <w:r w:rsidR="00F2738E">
              <w:rPr>
                <w:b/>
                <w:bCs/>
                <w:i/>
                <w:sz w:val="24"/>
              </w:rPr>
              <w:t xml:space="preserve"> </w:t>
            </w:r>
            <w:r w:rsidR="00F2738E">
              <w:rPr>
                <w:rFonts w:hint="eastAsia"/>
                <w:b/>
                <w:bCs/>
                <w:i/>
                <w:sz w:val="24"/>
              </w:rPr>
              <w:t>Human</w:t>
            </w:r>
            <w:r w:rsidR="0038544B" w:rsidRPr="004241A9">
              <w:rPr>
                <w:rFonts w:hint="eastAsia"/>
                <w:b/>
                <w:bCs/>
                <w:sz w:val="24"/>
              </w:rPr>
              <w:t>（</w:t>
            </w:r>
            <w:r w:rsidR="0038544B" w:rsidRPr="004241A9">
              <w:rPr>
                <w:b/>
                <w:bCs/>
                <w:sz w:val="24"/>
              </w:rPr>
              <w:t>Chapter6</w:t>
            </w:r>
            <w:r w:rsidR="0038544B" w:rsidRPr="004241A9">
              <w:rPr>
                <w:rFonts w:hint="eastAsia"/>
                <w:b/>
                <w:bCs/>
                <w:sz w:val="24"/>
              </w:rPr>
              <w:t>）</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36B4FD01" w:rsidR="00DF5836" w:rsidRPr="00F2738E" w:rsidRDefault="00F2738E">
            <w:pPr>
              <w:widowControl/>
              <w:spacing w:line="380" w:lineRule="exact"/>
              <w:jc w:val="center"/>
              <w:rPr>
                <w:w w:val="80"/>
                <w:sz w:val="24"/>
              </w:rPr>
            </w:pPr>
            <w:r w:rsidRPr="00F2738E">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32D8B4D7" w:rsidR="00DF5836" w:rsidRPr="00F2738E" w:rsidRDefault="00F2738E">
            <w:pPr>
              <w:spacing w:line="380" w:lineRule="exact"/>
              <w:jc w:val="center"/>
              <w:rPr>
                <w:w w:val="80"/>
                <w:sz w:val="24"/>
              </w:rPr>
            </w:pPr>
            <w:r>
              <w:rPr>
                <w:rFonts w:hint="eastAsia"/>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48712F9C" w:rsidR="00DF5836" w:rsidRDefault="00F2738E">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2437C949" w:rsidR="00DF5836" w:rsidRDefault="00F2738E">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10B4812D" w14:textId="524278DC" w:rsidR="0038544B" w:rsidRDefault="00227D08" w:rsidP="00227D08">
            <w:pPr>
              <w:ind w:firstLineChars="200" w:firstLine="480"/>
              <w:rPr>
                <w:sz w:val="24"/>
              </w:rPr>
            </w:pPr>
            <w:r w:rsidRPr="00227D08">
              <w:rPr>
                <w:rFonts w:hint="eastAsia"/>
                <w:sz w:val="24"/>
              </w:rPr>
              <w:t>《</w:t>
            </w:r>
            <w:r w:rsidRPr="00227D08">
              <w:rPr>
                <w:rFonts w:hint="eastAsia"/>
                <w:sz w:val="24"/>
              </w:rPr>
              <w:t>Digital Human</w:t>
            </w:r>
            <w:r w:rsidRPr="00227D08">
              <w:rPr>
                <w:rFonts w:hint="eastAsia"/>
                <w:sz w:val="24"/>
              </w:rPr>
              <w:t>》（《人类智能化》）为小小出版社出版的一本金融科技科普读物，主要讲述了人类社会科技金融的进步过程，介绍了新兴科技的发展历史。</w:t>
            </w:r>
            <w:r w:rsidR="0038544B" w:rsidRPr="0038544B">
              <w:rPr>
                <w:rFonts w:hint="eastAsia"/>
                <w:sz w:val="24"/>
              </w:rPr>
              <w:t>原文</w:t>
            </w:r>
            <w:r w:rsidR="0038544B">
              <w:rPr>
                <w:rFonts w:hint="eastAsia"/>
                <w:sz w:val="24"/>
              </w:rPr>
              <w:t>风格</w:t>
            </w:r>
            <w:r w:rsidR="0038544B" w:rsidRPr="0038544B">
              <w:rPr>
                <w:rFonts w:hint="eastAsia"/>
                <w:sz w:val="24"/>
              </w:rPr>
              <w:t>朴实，平铺直叙，需译者</w:t>
            </w:r>
            <w:r w:rsidR="0038544B">
              <w:rPr>
                <w:rFonts w:hint="eastAsia"/>
                <w:sz w:val="24"/>
              </w:rPr>
              <w:t>保留原文语言文化</w:t>
            </w:r>
            <w:r w:rsidR="0038544B" w:rsidRPr="0038544B">
              <w:rPr>
                <w:rFonts w:hint="eastAsia"/>
                <w:sz w:val="24"/>
              </w:rPr>
              <w:t>风格进行翻译。</w:t>
            </w:r>
            <w:r w:rsidR="0038544B">
              <w:rPr>
                <w:rFonts w:hint="eastAsia"/>
                <w:sz w:val="24"/>
              </w:rPr>
              <w:t>翻译要求术语统一，需要时可采用批注形式，图片内容也需翻译。</w:t>
            </w:r>
            <w:commentRangeStart w:id="0"/>
            <w:r w:rsidR="0038544B">
              <w:rPr>
                <w:rFonts w:hint="eastAsia"/>
                <w:sz w:val="24"/>
              </w:rPr>
              <w:t>项目</w:t>
            </w:r>
            <w:commentRangeEnd w:id="0"/>
            <w:r w:rsidR="00F344D2">
              <w:rPr>
                <w:rStyle w:val="ae"/>
              </w:rPr>
              <w:commentReference w:id="0"/>
            </w:r>
            <w:r w:rsidR="0038544B">
              <w:rPr>
                <w:rFonts w:hint="eastAsia"/>
                <w:sz w:val="24"/>
              </w:rPr>
              <w:t>时</w:t>
            </w:r>
            <w:r w:rsidR="00634CFA">
              <w:rPr>
                <w:rFonts w:hint="eastAsia"/>
                <w:sz w:val="24"/>
              </w:rPr>
              <w:t>用时</w:t>
            </w:r>
            <w:r w:rsidR="0038544B">
              <w:rPr>
                <w:rFonts w:hint="eastAsia"/>
                <w:sz w:val="24"/>
              </w:rPr>
              <w:t>一个月，项目成品包括</w:t>
            </w:r>
            <w:r w:rsidR="0038544B">
              <w:rPr>
                <w:rFonts w:hint="eastAsia"/>
                <w:sz w:val="24"/>
              </w:rPr>
              <w:t>Word</w:t>
            </w:r>
            <w:r w:rsidR="0038544B">
              <w:rPr>
                <w:rFonts w:hint="eastAsia"/>
                <w:sz w:val="24"/>
              </w:rPr>
              <w:t>版汉语译文、</w:t>
            </w:r>
            <w:r w:rsidR="0038544B">
              <w:rPr>
                <w:rFonts w:hint="eastAsia"/>
                <w:sz w:val="24"/>
              </w:rPr>
              <w:t>Pdf</w:t>
            </w:r>
            <w:r w:rsidR="0038544B">
              <w:rPr>
                <w:rFonts w:hint="eastAsia"/>
                <w:sz w:val="24"/>
              </w:rPr>
              <w:t>版汉语译文、</w:t>
            </w:r>
            <w:r w:rsidR="0038544B">
              <w:rPr>
                <w:rFonts w:hint="eastAsia"/>
                <w:sz w:val="24"/>
              </w:rPr>
              <w:t>Word</w:t>
            </w:r>
            <w:r w:rsidR="0038544B">
              <w:rPr>
                <w:rFonts w:hint="eastAsia"/>
                <w:sz w:val="24"/>
              </w:rPr>
              <w:t>版中英双语左右对照</w:t>
            </w:r>
            <w:r w:rsidR="00634CFA">
              <w:rPr>
                <w:rFonts w:hint="eastAsia"/>
                <w:sz w:val="24"/>
              </w:rPr>
              <w:t>、</w:t>
            </w:r>
            <w:r w:rsidR="00634CFA">
              <w:rPr>
                <w:rFonts w:hint="eastAsia"/>
                <w:sz w:val="24"/>
              </w:rPr>
              <w:t>Excel</w:t>
            </w:r>
            <w:r w:rsidR="00634CFA">
              <w:rPr>
                <w:rFonts w:hint="eastAsia"/>
                <w:sz w:val="24"/>
              </w:rPr>
              <w:t>版术语表及翻译项目报告。</w:t>
            </w:r>
          </w:p>
          <w:p w14:paraId="269AD03B" w14:textId="56D6958E" w:rsidR="00227D08" w:rsidRPr="00227D08" w:rsidRDefault="00634CFA" w:rsidP="00227D08">
            <w:pPr>
              <w:ind w:firstLineChars="200" w:firstLine="480"/>
              <w:rPr>
                <w:sz w:val="24"/>
              </w:rPr>
            </w:pPr>
            <w:r>
              <w:rPr>
                <w:rFonts w:hint="eastAsia"/>
                <w:sz w:val="24"/>
              </w:rPr>
              <w:t>本书</w:t>
            </w:r>
            <w:r w:rsidR="00227D08" w:rsidRPr="00227D08">
              <w:rPr>
                <w:rFonts w:hint="eastAsia"/>
                <w:sz w:val="24"/>
              </w:rPr>
              <w:t>作者克里斯•斯金纳</w:t>
            </w:r>
            <w:r w:rsidR="00227D08" w:rsidRPr="00227D08">
              <w:rPr>
                <w:rFonts w:hint="eastAsia"/>
                <w:sz w:val="24"/>
              </w:rPr>
              <w:t>(Chris Skinner)</w:t>
            </w:r>
            <w:r w:rsidR="00227D08" w:rsidRPr="00227D08">
              <w:rPr>
                <w:rFonts w:hint="eastAsia"/>
                <w:sz w:val="24"/>
              </w:rPr>
              <w:t>，著名金融市场独立评论家、欧洲网络论坛“金融服务俱乐部”主席，曾被评选为银行业最具影响力人物之一。他曾在英国拉夫堡大学学习，拥有管理科学学士学位和工业研究文凭。他还经常受邀在</w:t>
            </w:r>
            <w:r w:rsidR="00227D08" w:rsidRPr="00227D08">
              <w:rPr>
                <w:rFonts w:hint="eastAsia"/>
                <w:sz w:val="24"/>
              </w:rPr>
              <w:t>BBC</w:t>
            </w:r>
            <w:r w:rsidR="00227D08" w:rsidRPr="00227D08">
              <w:rPr>
                <w:rFonts w:hint="eastAsia"/>
                <w:sz w:val="24"/>
              </w:rPr>
              <w:t>、天空电视台新闻频道等媒体上就银行业主题发表</w:t>
            </w:r>
            <w:commentRangeStart w:id="1"/>
            <w:r w:rsidR="00227D08" w:rsidRPr="00227D08">
              <w:rPr>
                <w:rFonts w:hint="eastAsia"/>
                <w:sz w:val="24"/>
              </w:rPr>
              <w:t>评论</w:t>
            </w:r>
            <w:commentRangeEnd w:id="1"/>
            <w:r w:rsidR="00F344D2">
              <w:rPr>
                <w:rStyle w:val="ae"/>
              </w:rPr>
              <w:commentReference w:id="1"/>
            </w:r>
            <w:r w:rsidR="00227D08" w:rsidRPr="00227D08">
              <w:rPr>
                <w:rFonts w:hint="eastAsia"/>
                <w:sz w:val="24"/>
              </w:rPr>
              <w:t>。</w:t>
            </w:r>
          </w:p>
          <w:p w14:paraId="1C333CC8" w14:textId="16C5C403" w:rsidR="00227D08" w:rsidRPr="00227D08" w:rsidRDefault="00227D08" w:rsidP="00EA29CE">
            <w:pPr>
              <w:ind w:firstLineChars="200" w:firstLine="480"/>
              <w:rPr>
                <w:sz w:val="24"/>
              </w:rPr>
            </w:pPr>
            <w:r w:rsidRPr="00227D08">
              <w:rPr>
                <w:rFonts w:hint="eastAsia"/>
                <w:sz w:val="24"/>
              </w:rPr>
              <w:t>在书中，作者介绍人类目前正处于第四个发展时代。在经历了人类社会诞生、货币的发明、工业革命之后，人类在数字革命后迎来了网络时代。如今互联网飞速发展，全球化的世界给人们带来了前所未有的机遇和挑战。普惠金融、数字货币、点对点交易的出现使我们不得不重新定义和审视固有的金融体系，技术正在深刻改变人类的生活。全书从几个方面阐述了当前的数字化社会现状，包括网络的发展过程、新平台的兴起、机器人的崛起、金融科技的新结构、移动交易平台的建立、银行系统的兴衰等，对未来数字社会的发展做出了预测。在全书最后，以</w:t>
            </w:r>
            <w:proofErr w:type="gramStart"/>
            <w:r w:rsidRPr="00227D08">
              <w:rPr>
                <w:rFonts w:hint="eastAsia"/>
                <w:sz w:val="24"/>
              </w:rPr>
              <w:t>蚂蚁金服</w:t>
            </w:r>
            <w:proofErr w:type="gramEnd"/>
            <w:r w:rsidRPr="00227D08">
              <w:rPr>
                <w:rFonts w:hint="eastAsia"/>
                <w:sz w:val="24"/>
              </w:rPr>
              <w:t>的例子生动形象地向读者展示了一种全新的数字商业模式。本书探索了数字化对人类，贸易，商业和未来的影响，目前在国内暂未发现本书的中文译本。</w:t>
            </w:r>
          </w:p>
          <w:p w14:paraId="74AF73DC" w14:textId="77777777" w:rsidR="00227D08" w:rsidRPr="00227D08" w:rsidRDefault="00227D08" w:rsidP="00227D08">
            <w:pPr>
              <w:ind w:firstLineChars="200" w:firstLine="480"/>
              <w:rPr>
                <w:sz w:val="24"/>
              </w:rPr>
            </w:pPr>
            <w:r w:rsidRPr="00227D08">
              <w:rPr>
                <w:rFonts w:hint="eastAsia"/>
                <w:sz w:val="24"/>
              </w:rPr>
              <w:t>数字经济在全球经济增长中扮演者日益重要的角色，最新全球调研结果，尽管几乎所有的首席战略官都认为数字化正在颠覆其所在行业，但却只有很少的</w:t>
            </w:r>
            <w:proofErr w:type="gramStart"/>
            <w:r w:rsidRPr="00227D08">
              <w:rPr>
                <w:rFonts w:hint="eastAsia"/>
                <w:sz w:val="24"/>
              </w:rPr>
              <w:t>的</w:t>
            </w:r>
            <w:proofErr w:type="gramEnd"/>
            <w:r w:rsidRPr="00227D08">
              <w:rPr>
                <w:rFonts w:hint="eastAsia"/>
                <w:sz w:val="24"/>
              </w:rPr>
              <w:t>企业做好了应对变革的准备。在中国市场，数据产业还未能得到高度的可信任，没有足够的经验和指导理论去引导变革；数字</w:t>
            </w:r>
            <w:proofErr w:type="gramStart"/>
            <w:r w:rsidRPr="00227D08">
              <w:rPr>
                <w:rFonts w:hint="eastAsia"/>
                <w:sz w:val="24"/>
              </w:rPr>
              <w:t>经济人</w:t>
            </w:r>
            <w:proofErr w:type="gramEnd"/>
            <w:r w:rsidRPr="00227D08">
              <w:rPr>
                <w:rFonts w:hint="eastAsia"/>
                <w:sz w:val="24"/>
              </w:rPr>
              <w:t>才短缺，拥有专业技能的人才需求激增，但数字人才培养积极性不高，缺乏系统研究。以上种种原因导致了中国企业数字化转型面临困难。</w:t>
            </w:r>
          </w:p>
          <w:p w14:paraId="09FCA966" w14:textId="77777777" w:rsidR="00227D08" w:rsidRPr="00227D08" w:rsidRDefault="00227D08" w:rsidP="00227D08">
            <w:pPr>
              <w:ind w:firstLineChars="200" w:firstLine="480"/>
              <w:rPr>
                <w:sz w:val="24"/>
              </w:rPr>
            </w:pPr>
            <w:r w:rsidRPr="00227D08">
              <w:rPr>
                <w:rFonts w:hint="eastAsia"/>
                <w:sz w:val="24"/>
              </w:rPr>
              <w:t>由此可见，本书的翻译可以为我国数字化转型提供一定的参考。译者主要翻译了本书第六章，该章主要讲述了移动支付平台的兴起，亚洲非洲飞速发展的无纸币化社会对银行业的影响，以及数字身份识别系统的发展。</w:t>
            </w:r>
            <w:commentRangeStart w:id="2"/>
            <w:r w:rsidRPr="00227D08">
              <w:rPr>
                <w:rFonts w:hint="eastAsia"/>
                <w:sz w:val="24"/>
              </w:rPr>
              <w:t>向读者展示了数字时代如何影响人类社会，展示了各种规模的公司为适应新型数字业务所做的改变。</w:t>
            </w:r>
            <w:commentRangeEnd w:id="2"/>
            <w:r w:rsidR="00F344D2">
              <w:rPr>
                <w:rStyle w:val="ae"/>
              </w:rPr>
              <w:commentReference w:id="2"/>
            </w:r>
          </w:p>
          <w:p w14:paraId="693C3A2F" w14:textId="1E147756" w:rsidR="00DF5836" w:rsidRPr="00227D08" w:rsidRDefault="00227D08" w:rsidP="00EA76C7">
            <w:pPr>
              <w:ind w:firstLineChars="200" w:firstLine="480"/>
              <w:rPr>
                <w:sz w:val="24"/>
              </w:rPr>
            </w:pPr>
            <w:r w:rsidRPr="00227D08">
              <w:rPr>
                <w:rFonts w:hint="eastAsia"/>
                <w:sz w:val="24"/>
              </w:rPr>
              <w:t>译者希望通过该片段的翻译，能使中国的个体读者更好的理解日益变化的生活，能提高对数字领域感兴趣的读者的研究积极性，为其提供最新的指导思想，也能让各公司企业学习到先进的理念，引领其变革方向，提供创新思路。同时，该翻</w:t>
            </w:r>
            <w:r w:rsidRPr="00227D08">
              <w:rPr>
                <w:rFonts w:hint="eastAsia"/>
                <w:sz w:val="24"/>
              </w:rPr>
              <w:lastRenderedPageBreak/>
              <w:t>译所运用</w:t>
            </w:r>
            <w:r w:rsidR="00EA76C7">
              <w:rPr>
                <w:rFonts w:hint="eastAsia"/>
                <w:sz w:val="24"/>
              </w:rPr>
              <w:t>的功能对等</w:t>
            </w:r>
            <w:r w:rsidRPr="00227D08">
              <w:rPr>
                <w:rFonts w:hint="eastAsia"/>
                <w:sz w:val="24"/>
              </w:rPr>
              <w:t>理论</w:t>
            </w:r>
            <w:r w:rsidR="00EA76C7">
              <w:rPr>
                <w:rFonts w:hint="eastAsia"/>
                <w:sz w:val="24"/>
              </w:rPr>
              <w:t>和归化的翻译策略</w:t>
            </w:r>
            <w:r w:rsidR="00EA76C7" w:rsidRPr="00227D08">
              <w:rPr>
                <w:rFonts w:hint="eastAsia"/>
                <w:sz w:val="24"/>
              </w:rPr>
              <w:t>，也可为他人借鉴</w:t>
            </w:r>
            <w:r w:rsidR="00EA76C7">
              <w:rPr>
                <w:rFonts w:hint="eastAsia"/>
                <w:sz w:val="24"/>
              </w:rPr>
              <w:t>，其他译者进行该类型文本翻译时提供翻译理论选择参考，丰富科技类、应用类文本的翻译案例。</w:t>
            </w:r>
          </w:p>
        </w:tc>
      </w:tr>
      <w:tr w:rsidR="00DF5836" w14:paraId="0012408F" w14:textId="77777777" w:rsidTr="006F5EEB">
        <w:trPr>
          <w:trHeight w:val="1403"/>
        </w:trPr>
        <w:tc>
          <w:tcPr>
            <w:tcW w:w="8789" w:type="dxa"/>
            <w:gridSpan w:val="6"/>
          </w:tcPr>
          <w:p w14:paraId="48145EDA" w14:textId="77777777" w:rsidR="00DF5836" w:rsidRDefault="002E4E93">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4C643631" w14:textId="45D2F06E" w:rsidR="00634CFA" w:rsidRDefault="00634CFA" w:rsidP="00BA0A3A">
            <w:pPr>
              <w:spacing w:line="336" w:lineRule="auto"/>
              <w:ind w:firstLineChars="200" w:firstLine="480"/>
              <w:rPr>
                <w:rFonts w:ascii="宋体" w:hAnsi="宋体"/>
                <w:sz w:val="24"/>
              </w:rPr>
            </w:pPr>
            <w:commentRangeStart w:id="3"/>
            <w:r>
              <w:rPr>
                <w:rFonts w:ascii="宋体" w:hAnsi="宋体" w:hint="eastAsia"/>
                <w:sz w:val="24"/>
              </w:rPr>
              <w:t>第一</w:t>
            </w:r>
            <w:commentRangeEnd w:id="3"/>
            <w:r w:rsidR="00F344D2">
              <w:rPr>
                <w:rStyle w:val="ae"/>
              </w:rPr>
              <w:commentReference w:id="3"/>
            </w:r>
            <w:r>
              <w:rPr>
                <w:rFonts w:ascii="宋体" w:hAnsi="宋体" w:hint="eastAsia"/>
                <w:sz w:val="24"/>
              </w:rPr>
              <w:t>步：将原文</w:t>
            </w:r>
            <w:r w:rsidR="00BA0A3A">
              <w:rPr>
                <w:rFonts w:ascii="宋体" w:hAnsi="宋体" w:hint="eastAsia"/>
                <w:sz w:val="24"/>
              </w:rPr>
              <w:t>PDF格式转换为Word</w:t>
            </w:r>
            <w:r>
              <w:rPr>
                <w:rFonts w:ascii="宋体" w:hAnsi="宋体" w:hint="eastAsia"/>
                <w:sz w:val="24"/>
              </w:rPr>
              <w:t>格式</w:t>
            </w:r>
            <w:r w:rsidR="00BA0A3A">
              <w:rPr>
                <w:rFonts w:ascii="宋体" w:hAnsi="宋体" w:hint="eastAsia"/>
                <w:sz w:val="24"/>
              </w:rPr>
              <w:t>。</w:t>
            </w:r>
          </w:p>
          <w:p w14:paraId="57BA725D" w14:textId="3BFD6E6C" w:rsidR="003F2436" w:rsidRDefault="00634CFA" w:rsidP="00BA0A3A">
            <w:pPr>
              <w:spacing w:line="336" w:lineRule="auto"/>
              <w:ind w:firstLineChars="200" w:firstLine="480"/>
              <w:rPr>
                <w:rFonts w:ascii="宋体" w:hAnsi="宋体"/>
                <w:sz w:val="24"/>
              </w:rPr>
            </w:pPr>
            <w:r>
              <w:rPr>
                <w:rFonts w:ascii="宋体" w:hAnsi="宋体" w:hint="eastAsia"/>
                <w:sz w:val="24"/>
              </w:rPr>
              <w:t>第二步：利用</w:t>
            </w:r>
            <w:proofErr w:type="spellStart"/>
            <w:r w:rsidR="00D44189">
              <w:rPr>
                <w:rFonts w:ascii="宋体" w:hAnsi="宋体" w:hint="eastAsia"/>
                <w:sz w:val="24"/>
              </w:rPr>
              <w:t>T</w:t>
            </w:r>
            <w:r w:rsidR="003F2436">
              <w:rPr>
                <w:rFonts w:ascii="宋体" w:hAnsi="宋体" w:hint="eastAsia"/>
                <w:sz w:val="24"/>
              </w:rPr>
              <w:t>mx</w:t>
            </w:r>
            <w:r w:rsidR="00D44189">
              <w:rPr>
                <w:rFonts w:ascii="宋体" w:hAnsi="宋体" w:hint="eastAsia"/>
                <w:sz w:val="24"/>
              </w:rPr>
              <w:t>mall</w:t>
            </w:r>
            <w:proofErr w:type="spellEnd"/>
            <w:r>
              <w:rPr>
                <w:rFonts w:ascii="宋体" w:hAnsi="宋体" w:hint="eastAsia"/>
                <w:sz w:val="24"/>
              </w:rPr>
              <w:t>软件提取</w:t>
            </w:r>
            <w:r w:rsidR="00D44189">
              <w:rPr>
                <w:rFonts w:ascii="宋体" w:hAnsi="宋体" w:hint="eastAsia"/>
                <w:sz w:val="24"/>
              </w:rPr>
              <w:t>术语</w:t>
            </w:r>
            <w:r w:rsidR="003F2436">
              <w:rPr>
                <w:rFonts w:ascii="宋体" w:hAnsi="宋体" w:hint="eastAsia"/>
                <w:sz w:val="24"/>
              </w:rPr>
              <w:t>，结合人工审校，形成术语表</w:t>
            </w:r>
            <w:r w:rsidR="00EA29CE">
              <w:rPr>
                <w:rFonts w:ascii="宋体" w:hAnsi="宋体" w:hint="eastAsia"/>
                <w:sz w:val="24"/>
              </w:rPr>
              <w:t>。</w:t>
            </w:r>
          </w:p>
          <w:p w14:paraId="5D97EB29" w14:textId="08630FB7" w:rsidR="003F2436" w:rsidRDefault="003F2436" w:rsidP="00BA0A3A">
            <w:pPr>
              <w:spacing w:line="336" w:lineRule="auto"/>
              <w:ind w:firstLineChars="200" w:firstLine="480"/>
              <w:rPr>
                <w:rFonts w:ascii="宋体" w:hAnsi="宋体"/>
                <w:sz w:val="24"/>
              </w:rPr>
            </w:pPr>
            <w:r>
              <w:rPr>
                <w:rFonts w:ascii="宋体" w:hAnsi="宋体" w:hint="eastAsia"/>
                <w:sz w:val="24"/>
              </w:rPr>
              <w:t>第三步：</w:t>
            </w:r>
            <w:r w:rsidR="00BA0A3A">
              <w:rPr>
                <w:rFonts w:ascii="宋体" w:hAnsi="宋体" w:hint="eastAsia"/>
                <w:sz w:val="24"/>
              </w:rPr>
              <w:t>利用Trados</w:t>
            </w:r>
            <w:r>
              <w:rPr>
                <w:rFonts w:ascii="宋体" w:hAnsi="宋体" w:hint="eastAsia"/>
                <w:sz w:val="24"/>
              </w:rPr>
              <w:t>导入术语表进行翻译。</w:t>
            </w:r>
          </w:p>
          <w:p w14:paraId="614B6BD2" w14:textId="313D4C3B" w:rsidR="00BA0A3A" w:rsidRDefault="00BA0A3A" w:rsidP="00BA0A3A">
            <w:pPr>
              <w:spacing w:line="336" w:lineRule="auto"/>
              <w:ind w:firstLineChars="200" w:firstLine="480"/>
              <w:rPr>
                <w:rFonts w:ascii="宋体" w:hAnsi="宋体"/>
                <w:sz w:val="24"/>
              </w:rPr>
            </w:pPr>
            <w:r>
              <w:rPr>
                <w:rFonts w:ascii="宋体" w:hAnsi="宋体" w:hint="eastAsia"/>
                <w:sz w:val="24"/>
              </w:rPr>
              <w:t>正式</w:t>
            </w:r>
            <w:r w:rsidR="00766FBA">
              <w:rPr>
                <w:rFonts w:ascii="宋体" w:hAnsi="宋体" w:hint="eastAsia"/>
                <w:sz w:val="24"/>
              </w:rPr>
              <w:t>翻译</w:t>
            </w:r>
            <w:r>
              <w:rPr>
                <w:rFonts w:ascii="宋体" w:hAnsi="宋体" w:hint="eastAsia"/>
                <w:sz w:val="24"/>
              </w:rPr>
              <w:t>前，译者首先查阅了相关资料，理解了不同翻译策略和翻译技巧的应用原则，</w:t>
            </w:r>
            <w:r w:rsidR="00766FBA">
              <w:rPr>
                <w:rFonts w:ascii="宋体" w:hAnsi="宋体" w:hint="eastAsia"/>
                <w:sz w:val="24"/>
              </w:rPr>
              <w:t>以</w:t>
            </w:r>
            <w:r w:rsidR="00090A42">
              <w:rPr>
                <w:rFonts w:ascii="宋体" w:hAnsi="宋体" w:hint="eastAsia"/>
                <w:sz w:val="24"/>
              </w:rPr>
              <w:t>《</w:t>
            </w:r>
            <w:r w:rsidR="00090A42" w:rsidRPr="00090A42">
              <w:rPr>
                <w:rFonts w:ascii="宋体" w:hAnsi="宋体" w:hint="eastAsia"/>
                <w:sz w:val="24"/>
              </w:rPr>
              <w:t>应用翻译功能论</w:t>
            </w:r>
            <w:r w:rsidR="00090A42">
              <w:rPr>
                <w:rFonts w:ascii="宋体" w:hAnsi="宋体" w:hint="eastAsia"/>
                <w:sz w:val="24"/>
              </w:rPr>
              <w:t>》（</w:t>
            </w:r>
            <w:r w:rsidR="00090A42" w:rsidRPr="00090A42">
              <w:rPr>
                <w:rFonts w:ascii="宋体" w:hAnsi="宋体" w:hint="eastAsia"/>
                <w:sz w:val="24"/>
              </w:rPr>
              <w:t>贾文波</w:t>
            </w:r>
            <w:r w:rsidR="00090A42">
              <w:rPr>
                <w:rFonts w:ascii="宋体" w:hAnsi="宋体" w:hint="eastAsia"/>
                <w:sz w:val="24"/>
              </w:rPr>
              <w:t>，</w:t>
            </w:r>
            <w:del w:id="5" w:author="李 亚星" w:date="2019-01-09T15:34:00Z">
              <w:r w:rsidR="00090A42" w:rsidRPr="00090A42" w:rsidDel="00F344D2">
                <w:rPr>
                  <w:rFonts w:ascii="宋体" w:hAnsi="宋体" w:hint="eastAsia"/>
                  <w:sz w:val="24"/>
                </w:rPr>
                <w:delText>中国对外翻译出版公司,</w:delText>
              </w:r>
            </w:del>
            <w:r w:rsidR="00090A42" w:rsidRPr="00090A42">
              <w:rPr>
                <w:rFonts w:ascii="宋体" w:hAnsi="宋体" w:hint="eastAsia"/>
                <w:sz w:val="24"/>
              </w:rPr>
              <w:t xml:space="preserve"> 2004</w:t>
            </w:r>
            <w:r w:rsidR="00090A42">
              <w:rPr>
                <w:rFonts w:ascii="宋体" w:hAnsi="宋体"/>
                <w:sz w:val="24"/>
              </w:rPr>
              <w:t>:</w:t>
            </w:r>
            <w:r w:rsidR="00090A42" w:rsidRPr="00090A42">
              <w:rPr>
                <w:rFonts w:ascii="宋体" w:hAnsi="宋体" w:hint="eastAsia"/>
                <w:sz w:val="24"/>
              </w:rPr>
              <w:t>12</w:t>
            </w:r>
            <w:r w:rsidR="00090A42">
              <w:rPr>
                <w:rFonts w:ascii="宋体" w:hAnsi="宋体" w:hint="eastAsia"/>
                <w:sz w:val="24"/>
              </w:rPr>
              <w:t>）一书为指导，确定了本应用型文本所需使用的翻译理论</w:t>
            </w:r>
            <w:r>
              <w:rPr>
                <w:rFonts w:ascii="宋体" w:hAnsi="宋体" w:hint="eastAsia"/>
                <w:sz w:val="24"/>
              </w:rPr>
              <w:t>。</w:t>
            </w:r>
          </w:p>
          <w:p w14:paraId="663B6E0C" w14:textId="3DAD276A" w:rsidR="00D547B0" w:rsidRPr="00D547B0" w:rsidRDefault="00D547B0" w:rsidP="00D547B0">
            <w:pPr>
              <w:spacing w:line="336" w:lineRule="auto"/>
              <w:ind w:firstLineChars="200" w:firstLine="480"/>
              <w:rPr>
                <w:rFonts w:ascii="宋体" w:hAnsi="宋体"/>
                <w:sz w:val="24"/>
              </w:rPr>
            </w:pPr>
            <w:r w:rsidRPr="00D547B0">
              <w:rPr>
                <w:rFonts w:ascii="宋体" w:hAnsi="宋体" w:hint="eastAsia"/>
                <w:sz w:val="24"/>
              </w:rPr>
              <w:t>“功能对等”(Dynamic Equivalence)是指译作读者对译作的理解应当等同于原作读者对原作的理解 (Nida, Eugene A, 2001:87)</w:t>
            </w:r>
            <w:r>
              <w:rPr>
                <w:rFonts w:ascii="宋体" w:hAnsi="宋体" w:hint="eastAsia"/>
                <w:sz w:val="24"/>
              </w:rPr>
              <w:t>，</w:t>
            </w:r>
            <w:proofErr w:type="gramStart"/>
            <w:r w:rsidRPr="00D547B0">
              <w:rPr>
                <w:rFonts w:ascii="宋体" w:hAnsi="宋体" w:hint="eastAsia"/>
                <w:sz w:val="24"/>
              </w:rPr>
              <w:t>奈达的</w:t>
            </w:r>
            <w:proofErr w:type="gramEnd"/>
            <w:r w:rsidRPr="00D547B0">
              <w:rPr>
                <w:rFonts w:ascii="宋体" w:hAnsi="宋体" w:hint="eastAsia"/>
                <w:sz w:val="24"/>
              </w:rPr>
              <w:t>功能对等理论,</w:t>
            </w:r>
            <w:proofErr w:type="gramStart"/>
            <w:r w:rsidRPr="00D547B0">
              <w:rPr>
                <w:rFonts w:ascii="宋体" w:hAnsi="宋体" w:hint="eastAsia"/>
                <w:sz w:val="24"/>
              </w:rPr>
              <w:t>以源语</w:t>
            </w:r>
            <w:proofErr w:type="gramEnd"/>
            <w:r w:rsidRPr="00D547B0">
              <w:rPr>
                <w:rFonts w:ascii="宋体" w:hAnsi="宋体" w:hint="eastAsia"/>
                <w:sz w:val="24"/>
              </w:rPr>
              <w:t>文本和译作接受者之间的关系作为确定翻译正确度的标准,以“翻译是一种交际的形式”(a form of communication)这一指导思想为基础的</w:t>
            </w:r>
            <w:r>
              <w:rPr>
                <w:rFonts w:ascii="宋体" w:hAnsi="宋体" w:hint="eastAsia"/>
                <w:sz w:val="24"/>
              </w:rPr>
              <w:t>。</w:t>
            </w:r>
            <w:r w:rsidRPr="00D547B0">
              <w:rPr>
                <w:rFonts w:ascii="宋体" w:hAnsi="宋体" w:hint="eastAsia"/>
                <w:sz w:val="24"/>
              </w:rPr>
              <w:t xml:space="preserve"> </w:t>
            </w:r>
          </w:p>
          <w:p w14:paraId="5D7E9B66" w14:textId="0481FC15" w:rsidR="00D547B0" w:rsidRPr="00D547B0" w:rsidRDefault="00D547B0" w:rsidP="00D547B0">
            <w:pPr>
              <w:spacing w:line="336" w:lineRule="auto"/>
              <w:ind w:firstLineChars="200" w:firstLine="480"/>
              <w:rPr>
                <w:rFonts w:ascii="宋体" w:hAnsi="宋体"/>
                <w:sz w:val="24"/>
              </w:rPr>
            </w:pPr>
            <w:r w:rsidRPr="003F2436">
              <w:rPr>
                <w:rFonts w:ascii="宋体" w:hAnsi="宋体" w:hint="eastAsia"/>
                <w:sz w:val="24"/>
              </w:rPr>
              <w:t>应用翻译功能</w:t>
            </w:r>
            <w:commentRangeStart w:id="6"/>
            <w:r w:rsidRPr="003F2436">
              <w:rPr>
                <w:rFonts w:ascii="宋体" w:hAnsi="宋体" w:hint="eastAsia"/>
                <w:sz w:val="24"/>
              </w:rPr>
              <w:t>目的论</w:t>
            </w:r>
            <w:commentRangeEnd w:id="6"/>
            <w:r w:rsidR="00F344D2">
              <w:rPr>
                <w:rStyle w:val="ae"/>
              </w:rPr>
              <w:commentReference w:id="6"/>
            </w:r>
            <w:r w:rsidRPr="003F2436">
              <w:rPr>
                <w:rFonts w:ascii="宋体" w:hAnsi="宋体" w:hint="eastAsia"/>
                <w:sz w:val="24"/>
              </w:rPr>
              <w:t>的主要内容为:“目的决定手段”(the translation purpose justifies the translation process…“the end justif</w:t>
            </w:r>
            <w:r w:rsidRPr="003F2436">
              <w:rPr>
                <w:rFonts w:ascii="宋体" w:hAnsi="宋体"/>
                <w:sz w:val="24"/>
              </w:rPr>
              <w:t>ies the means”-Nord, 2001)</w:t>
            </w:r>
            <w:r>
              <w:rPr>
                <w:rFonts w:ascii="宋体" w:hAnsi="宋体" w:hint="eastAsia"/>
                <w:sz w:val="24"/>
              </w:rPr>
              <w:t>，</w:t>
            </w:r>
            <w:r w:rsidRPr="003F2436">
              <w:rPr>
                <w:rFonts w:ascii="宋体" w:hAnsi="宋体" w:hint="eastAsia"/>
                <w:sz w:val="24"/>
              </w:rPr>
              <w:t>翻译方法必须</w:t>
            </w:r>
            <w:r>
              <w:rPr>
                <w:rFonts w:ascii="宋体" w:hAnsi="宋体" w:hint="eastAsia"/>
                <w:sz w:val="24"/>
              </w:rPr>
              <w:t>由</w:t>
            </w:r>
            <w:r w:rsidRPr="003F2436">
              <w:rPr>
                <w:rFonts w:ascii="宋体" w:hAnsi="宋体" w:hint="eastAsia"/>
                <w:sz w:val="24"/>
              </w:rPr>
              <w:t>译文的预期目的或功能决定</w:t>
            </w:r>
            <w:r>
              <w:rPr>
                <w:rFonts w:ascii="宋体" w:hAnsi="宋体" w:hint="eastAsia"/>
                <w:sz w:val="24"/>
              </w:rPr>
              <w:t>，</w:t>
            </w:r>
            <w:r w:rsidRPr="003F2436">
              <w:rPr>
                <w:rFonts w:ascii="宋体" w:hAnsi="宋体" w:hint="eastAsia"/>
                <w:sz w:val="24"/>
              </w:rPr>
              <w:t>强调译文应该在分析原文的基础上,以译文预期</w:t>
            </w:r>
            <w:r>
              <w:rPr>
                <w:rFonts w:ascii="宋体" w:hAnsi="宋体" w:hint="eastAsia"/>
                <w:sz w:val="24"/>
              </w:rPr>
              <w:t>目的</w:t>
            </w:r>
            <w:r w:rsidRPr="003F2436">
              <w:rPr>
                <w:rFonts w:ascii="宋体" w:hAnsi="宋体" w:hint="eastAsia"/>
                <w:sz w:val="24"/>
              </w:rPr>
              <w:t>为依归,根据各种语境因素,灵活选择最佳处理方法。</w:t>
            </w:r>
            <w:r w:rsidR="00CA0E71">
              <w:rPr>
                <w:rFonts w:ascii="宋体" w:hAnsi="宋体" w:hint="eastAsia"/>
                <w:sz w:val="24"/>
              </w:rPr>
              <w:t>译者所翻译章节主要介绍移动翻译技术的发展运用，</w:t>
            </w:r>
            <w:r>
              <w:rPr>
                <w:rFonts w:ascii="宋体" w:hAnsi="宋体" w:hint="eastAsia"/>
                <w:sz w:val="24"/>
              </w:rPr>
              <w:t>译者以功能对等理论为指导，</w:t>
            </w:r>
            <w:r w:rsidRPr="00227D08">
              <w:rPr>
                <w:rFonts w:ascii="宋体" w:hAnsi="宋体" w:hint="eastAsia"/>
                <w:sz w:val="24"/>
              </w:rPr>
              <w:t>为了准确地再现源语文化和消除文化差异,在充分理解源文的基础上，对源文进行分析和翻译</w:t>
            </w:r>
            <w:r>
              <w:rPr>
                <w:rFonts w:ascii="宋体" w:hAnsi="宋体" w:hint="eastAsia"/>
                <w:sz w:val="24"/>
              </w:rPr>
              <w:t>，</w:t>
            </w:r>
            <w:r w:rsidRPr="003F2436">
              <w:rPr>
                <w:rFonts w:ascii="宋体" w:hAnsi="宋体" w:hint="eastAsia"/>
                <w:sz w:val="24"/>
              </w:rPr>
              <w:t>以受众为中心。</w:t>
            </w:r>
          </w:p>
          <w:p w14:paraId="319FB65A" w14:textId="26F148B6" w:rsidR="003F2436" w:rsidRDefault="000B2234" w:rsidP="003F2436">
            <w:pPr>
              <w:spacing w:line="336" w:lineRule="auto"/>
              <w:ind w:firstLineChars="200" w:firstLine="480"/>
              <w:rPr>
                <w:rFonts w:ascii="宋体" w:hAnsi="宋体"/>
                <w:sz w:val="24"/>
              </w:rPr>
            </w:pPr>
            <w:r w:rsidRPr="003F2436">
              <w:rPr>
                <w:rFonts w:ascii="宋体" w:hAnsi="宋体" w:hint="eastAsia"/>
                <w:sz w:val="24"/>
              </w:rPr>
              <w:t>如奈达所说,翻译意味着交际,而这一过程又取决于听或读到译文的接受者的接受程度。</w:t>
            </w:r>
            <w:r w:rsidR="00C33DEA">
              <w:rPr>
                <w:rFonts w:ascii="宋体" w:hAnsi="宋体" w:hint="eastAsia"/>
                <w:sz w:val="24"/>
              </w:rPr>
              <w:t>本项目</w:t>
            </w:r>
            <w:r w:rsidRPr="000B2234">
              <w:rPr>
                <w:rFonts w:ascii="宋体" w:hAnsi="宋体" w:hint="eastAsia"/>
                <w:sz w:val="24"/>
              </w:rPr>
              <w:t>原文是应用型文本,</w:t>
            </w:r>
            <w:r>
              <w:rPr>
                <w:rFonts w:ascii="宋体" w:hAnsi="宋体" w:hint="eastAsia"/>
                <w:sz w:val="24"/>
              </w:rPr>
              <w:t>其</w:t>
            </w:r>
            <w:r w:rsidRPr="000B2234">
              <w:rPr>
                <w:rFonts w:ascii="宋体" w:hAnsi="宋体" w:hint="eastAsia"/>
                <w:sz w:val="24"/>
              </w:rPr>
              <w:t>交际目的要求在</w:t>
            </w:r>
            <w:r>
              <w:rPr>
                <w:rFonts w:ascii="宋体" w:hAnsi="宋体" w:hint="eastAsia"/>
                <w:sz w:val="24"/>
              </w:rPr>
              <w:t>译者</w:t>
            </w:r>
            <w:r w:rsidRPr="000B2234">
              <w:rPr>
                <w:rFonts w:ascii="宋体" w:hAnsi="宋体" w:hint="eastAsia"/>
                <w:sz w:val="24"/>
              </w:rPr>
              <w:t>翻译的过程中</w:t>
            </w:r>
            <w:proofErr w:type="gramStart"/>
            <w:r w:rsidRPr="000B2234">
              <w:rPr>
                <w:rFonts w:ascii="宋体" w:hAnsi="宋体" w:hint="eastAsia"/>
                <w:sz w:val="24"/>
              </w:rPr>
              <w:t>考虑受</w:t>
            </w:r>
            <w:proofErr w:type="gramEnd"/>
            <w:r w:rsidRPr="000B2234">
              <w:rPr>
                <w:rFonts w:ascii="宋体" w:hAnsi="宋体" w:hint="eastAsia"/>
                <w:sz w:val="24"/>
              </w:rPr>
              <w:t>众的接收效果,即翻译时</w:t>
            </w:r>
            <w:r w:rsidR="00D547B0">
              <w:rPr>
                <w:rFonts w:ascii="宋体" w:hAnsi="宋体" w:hint="eastAsia"/>
                <w:sz w:val="24"/>
              </w:rPr>
              <w:t>译者</w:t>
            </w:r>
            <w:r>
              <w:rPr>
                <w:rFonts w:ascii="宋体" w:hAnsi="宋体" w:hint="eastAsia"/>
                <w:sz w:val="24"/>
              </w:rPr>
              <w:t>需</w:t>
            </w:r>
            <w:r w:rsidRPr="000B2234">
              <w:rPr>
                <w:rFonts w:ascii="宋体" w:hAnsi="宋体" w:hint="eastAsia"/>
                <w:sz w:val="24"/>
              </w:rPr>
              <w:t>采取“归化”策略。</w:t>
            </w:r>
            <w:r w:rsidR="003F2436" w:rsidRPr="003F2436">
              <w:rPr>
                <w:rFonts w:ascii="宋体" w:hAnsi="宋体" w:hint="eastAsia"/>
                <w:sz w:val="24"/>
              </w:rPr>
              <w:t>翻译策略决定翻译方法和技巧，译者采用归化的策略，在翻译中尽量向译文接受者靠拢，使译文通俗易懂，传达源文所想表示的意义内涵</w:t>
            </w:r>
            <w:r>
              <w:rPr>
                <w:rFonts w:ascii="宋体" w:hAnsi="宋体" w:hint="eastAsia"/>
                <w:sz w:val="24"/>
              </w:rPr>
              <w:t>，</w:t>
            </w:r>
            <w:r w:rsidR="003F2436" w:rsidRPr="003F2436">
              <w:rPr>
                <w:rFonts w:ascii="宋体" w:hAnsi="宋体" w:hint="eastAsia"/>
                <w:sz w:val="24"/>
              </w:rPr>
              <w:t>着重于其意义的传达，将翻译的准确、功能对等性放在首位。</w:t>
            </w:r>
          </w:p>
          <w:p w14:paraId="01825562" w14:textId="67681186" w:rsidR="00DF5836" w:rsidRDefault="00090A42" w:rsidP="00090A42">
            <w:pPr>
              <w:spacing w:line="336" w:lineRule="auto"/>
              <w:ind w:firstLineChars="200" w:firstLine="480"/>
              <w:rPr>
                <w:rFonts w:ascii="宋体" w:hAnsi="宋体"/>
                <w:sz w:val="24"/>
              </w:rPr>
            </w:pPr>
            <w:r>
              <w:rPr>
                <w:rFonts w:ascii="宋体" w:hAnsi="宋体" w:hint="eastAsia"/>
                <w:sz w:val="24"/>
              </w:rPr>
              <w:t>其次，译者也参考了与原文主题相关的书籍，深入了解与源</w:t>
            </w:r>
            <w:proofErr w:type="gramStart"/>
            <w:r>
              <w:rPr>
                <w:rFonts w:ascii="宋体" w:hAnsi="宋体" w:hint="eastAsia"/>
                <w:sz w:val="24"/>
              </w:rPr>
              <w:t>文相关</w:t>
            </w:r>
            <w:proofErr w:type="gramEnd"/>
            <w:r>
              <w:rPr>
                <w:rFonts w:ascii="宋体" w:hAnsi="宋体" w:hint="eastAsia"/>
                <w:sz w:val="24"/>
              </w:rPr>
              <w:t>领域的最新研究成果，为更好的理解文本打下基础。将同类型书籍《计算机文化》（《N</w:t>
            </w:r>
            <w:r>
              <w:rPr>
                <w:rFonts w:ascii="宋体" w:hAnsi="宋体"/>
                <w:sz w:val="24"/>
              </w:rPr>
              <w:t>ew Perspectives on Computer Concepts 2013</w:t>
            </w:r>
            <w:r>
              <w:rPr>
                <w:rFonts w:ascii="宋体" w:hAnsi="宋体" w:hint="eastAsia"/>
                <w:sz w:val="24"/>
              </w:rPr>
              <w:t>》）中英文版本作为平行文本加以对照，确定相关术语和表达的翻译方法，以保证译文的准确性。</w:t>
            </w:r>
            <w:r w:rsidR="00227D08" w:rsidRPr="00227D08">
              <w:rPr>
                <w:rFonts w:ascii="宋体" w:hAnsi="宋体" w:hint="eastAsia"/>
                <w:sz w:val="24"/>
              </w:rPr>
              <w:t>在翻译过程中，坚持句法</w:t>
            </w:r>
            <w:r w:rsidR="00227D08" w:rsidRPr="00227D08">
              <w:rPr>
                <w:rFonts w:ascii="宋体" w:hAnsi="宋体" w:hint="eastAsia"/>
                <w:sz w:val="24"/>
              </w:rPr>
              <w:lastRenderedPageBreak/>
              <w:t>对等、词汇对等原则，最大限度地再现源文内涵，力求在准确传达语义的基础上，表现原文风趣的一面。</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263CB331" w14:textId="1E75390B" w:rsidR="001B33C0" w:rsidRDefault="00321639" w:rsidP="00321639">
            <w:pPr>
              <w:spacing w:line="360" w:lineRule="auto"/>
              <w:ind w:firstLineChars="200" w:firstLine="480"/>
              <w:rPr>
                <w:rFonts w:ascii="宋体" w:hAnsi="宋体"/>
                <w:sz w:val="24"/>
              </w:rPr>
            </w:pPr>
            <w:r>
              <w:rPr>
                <w:rFonts w:ascii="宋体" w:hAnsi="宋体" w:hint="eastAsia"/>
                <w:sz w:val="24"/>
              </w:rPr>
              <w:t>词汇层面，</w:t>
            </w:r>
            <w:r w:rsidR="001B33C0" w:rsidRPr="00227D08">
              <w:rPr>
                <w:rFonts w:ascii="宋体" w:hAnsi="宋体" w:hint="eastAsia"/>
                <w:sz w:val="24"/>
              </w:rPr>
              <w:t>译者对文中出现的术语、人名、公司名等进行分析，通过查找官方资料和音译等方法来解决此类特殊词语翻译问题。着重分析文中新兴科技类词汇的翻译方法。</w:t>
            </w:r>
            <w:r>
              <w:rPr>
                <w:rFonts w:ascii="宋体" w:hAnsi="宋体" w:hint="eastAsia"/>
                <w:sz w:val="24"/>
              </w:rPr>
              <w:t>在词汇处理方面使用到了音译、零翻译、意译等方法。</w:t>
            </w:r>
          </w:p>
          <w:p w14:paraId="29EBBEA4" w14:textId="77777777" w:rsidR="003D1A64" w:rsidRDefault="003D1A64" w:rsidP="003D1A64">
            <w:pPr>
              <w:spacing w:line="360" w:lineRule="auto"/>
              <w:ind w:firstLineChars="200" w:firstLine="480"/>
              <w:rPr>
                <w:sz w:val="24"/>
              </w:rPr>
            </w:pPr>
            <w:r>
              <w:rPr>
                <w:rFonts w:hint="eastAsia"/>
                <w:sz w:val="24"/>
              </w:rPr>
              <w:t>1.</w:t>
            </w:r>
            <w:r>
              <w:rPr>
                <w:rFonts w:hint="eastAsia"/>
                <w:sz w:val="24"/>
              </w:rPr>
              <w:t>零翻译（</w:t>
            </w:r>
            <w:r>
              <w:rPr>
                <w:rFonts w:hint="eastAsia"/>
                <w:sz w:val="24"/>
              </w:rPr>
              <w:t>Zero translation</w:t>
            </w:r>
            <w:r>
              <w:rPr>
                <w:rFonts w:hint="eastAsia"/>
                <w:sz w:val="24"/>
              </w:rPr>
              <w:t>），即直接</w:t>
            </w:r>
            <w:proofErr w:type="gramStart"/>
            <w:r>
              <w:rPr>
                <w:rFonts w:hint="eastAsia"/>
                <w:sz w:val="24"/>
              </w:rPr>
              <w:t>把源语某些</w:t>
            </w:r>
            <w:proofErr w:type="gramEnd"/>
            <w:r>
              <w:rPr>
                <w:rFonts w:hint="eastAsia"/>
                <w:sz w:val="24"/>
              </w:rPr>
              <w:t>成分引入目的语而不做任何翻译操作。例如：“</w:t>
            </w:r>
            <w:r w:rsidRPr="001B33C0">
              <w:rPr>
                <w:sz w:val="24"/>
              </w:rPr>
              <w:t>MPOS</w:t>
            </w:r>
            <w:r>
              <w:rPr>
                <w:rFonts w:hint="eastAsia"/>
                <w:sz w:val="24"/>
              </w:rPr>
              <w:t>”译为“</w:t>
            </w:r>
            <w:r>
              <w:rPr>
                <w:rFonts w:hint="eastAsia"/>
                <w:sz w:val="24"/>
              </w:rPr>
              <w:t>POS</w:t>
            </w:r>
            <w:r>
              <w:rPr>
                <w:rFonts w:hint="eastAsia"/>
                <w:sz w:val="24"/>
              </w:rPr>
              <w:t>机”。</w:t>
            </w:r>
          </w:p>
          <w:p w14:paraId="7A16707E" w14:textId="53FD5C90" w:rsidR="003D1A64" w:rsidRDefault="003D1A64" w:rsidP="003D1A64">
            <w:pPr>
              <w:spacing w:line="360" w:lineRule="auto"/>
              <w:ind w:firstLineChars="200" w:firstLine="480"/>
              <w:rPr>
                <w:rFonts w:ascii="宋体" w:hAnsi="宋体"/>
                <w:sz w:val="24"/>
              </w:rPr>
            </w:pPr>
            <w:r>
              <w:rPr>
                <w:rFonts w:hint="eastAsia"/>
                <w:sz w:val="24"/>
              </w:rPr>
              <w:t>2.</w:t>
            </w:r>
            <w:r>
              <w:rPr>
                <w:rFonts w:hint="eastAsia"/>
                <w:sz w:val="24"/>
              </w:rPr>
              <w:t>音译（</w:t>
            </w:r>
            <w:r>
              <w:rPr>
                <w:rFonts w:hint="eastAsia"/>
                <w:sz w:val="24"/>
              </w:rPr>
              <w:t>Transliteration</w:t>
            </w:r>
            <w:r>
              <w:rPr>
                <w:rFonts w:hint="eastAsia"/>
                <w:sz w:val="24"/>
              </w:rPr>
              <w:t>），即把一种语言的文字符号用另一种语言中与它发音相同或相近的文字符号表示。例如：</w:t>
            </w:r>
            <w:commentRangeStart w:id="7"/>
            <w:r>
              <w:rPr>
                <w:rFonts w:hint="eastAsia"/>
                <w:sz w:val="24"/>
              </w:rPr>
              <w:t>“</w:t>
            </w:r>
            <w:r>
              <w:rPr>
                <w:rFonts w:hint="eastAsia"/>
                <w:sz w:val="24"/>
              </w:rPr>
              <w:t>Internet</w:t>
            </w:r>
            <w:r>
              <w:rPr>
                <w:rFonts w:hint="eastAsia"/>
                <w:sz w:val="24"/>
              </w:rPr>
              <w:t>”译为“因特网”。</w:t>
            </w:r>
            <w:commentRangeEnd w:id="7"/>
            <w:r w:rsidR="00F344D2">
              <w:rPr>
                <w:rStyle w:val="ae"/>
              </w:rPr>
              <w:commentReference w:id="7"/>
            </w:r>
          </w:p>
          <w:p w14:paraId="082D53A1" w14:textId="78E603FC" w:rsidR="00321639" w:rsidRDefault="00321639" w:rsidP="00321639">
            <w:pPr>
              <w:spacing w:line="360" w:lineRule="auto"/>
              <w:ind w:firstLineChars="200" w:firstLine="480"/>
              <w:rPr>
                <w:rFonts w:ascii="宋体" w:hAnsi="宋体"/>
                <w:sz w:val="24"/>
              </w:rPr>
            </w:pPr>
            <w:r>
              <w:rPr>
                <w:rFonts w:ascii="宋体" w:hAnsi="宋体" w:hint="eastAsia"/>
                <w:sz w:val="24"/>
              </w:rPr>
              <w:t>句法层面，为了符合汉语表达习惯，即能准确表达原意，又能使译文通顺流畅</w:t>
            </w:r>
            <w:r w:rsidR="003D1A64">
              <w:rPr>
                <w:rFonts w:ascii="宋体" w:hAnsi="宋体" w:hint="eastAsia"/>
                <w:sz w:val="24"/>
              </w:rPr>
              <w:t>，译者采用了顺序与逆序译法、</w:t>
            </w:r>
            <w:r w:rsidR="00113165">
              <w:rPr>
                <w:rFonts w:ascii="宋体" w:hAnsi="宋体" w:hint="eastAsia"/>
                <w:sz w:val="24"/>
              </w:rPr>
              <w:t>分译法、合译法等</w:t>
            </w:r>
            <w:r>
              <w:rPr>
                <w:rFonts w:ascii="宋体" w:hAnsi="宋体" w:hint="eastAsia"/>
                <w:sz w:val="24"/>
              </w:rPr>
              <w:t>。</w:t>
            </w:r>
          </w:p>
          <w:p w14:paraId="29BD477F" w14:textId="0B39CA0A" w:rsidR="00DF5836" w:rsidRPr="00CF5980" w:rsidRDefault="00113165" w:rsidP="00391CE1">
            <w:pPr>
              <w:spacing w:line="360" w:lineRule="auto"/>
              <w:ind w:firstLineChars="200" w:firstLine="480"/>
              <w:rPr>
                <w:sz w:val="24"/>
              </w:rPr>
            </w:pPr>
            <w:r>
              <w:rPr>
                <w:rFonts w:ascii="宋体" w:hAnsi="宋体" w:hint="eastAsia"/>
                <w:sz w:val="24"/>
              </w:rPr>
              <w:t>1.分译法（</w:t>
            </w:r>
            <w:r w:rsidRPr="00AF32BA">
              <w:rPr>
                <w:sz w:val="24"/>
              </w:rPr>
              <w:t>Splitting Translation</w:t>
            </w:r>
            <w:r>
              <w:rPr>
                <w:rFonts w:ascii="宋体" w:hAnsi="宋体" w:hint="eastAsia"/>
                <w:sz w:val="24"/>
              </w:rPr>
              <w:t>），即把原文句子中个别词、短语或从句分离出来，单独翻译，自成短句。例如：</w:t>
            </w:r>
            <w:r w:rsidR="003D1A64">
              <w:rPr>
                <w:rFonts w:ascii="宋体" w:hAnsi="宋体" w:hint="eastAsia"/>
                <w:sz w:val="24"/>
              </w:rPr>
              <w:t>“</w:t>
            </w:r>
            <w:r w:rsidR="003D1A64" w:rsidRPr="00AF32BA">
              <w:rPr>
                <w:sz w:val="24"/>
              </w:rPr>
              <w:t>Yet banks make a lot of profit out of banking so how can they make so much profit if banking is free?</w:t>
            </w:r>
            <w:r w:rsidR="003D1A64">
              <w:rPr>
                <w:rFonts w:ascii="宋体" w:hAnsi="宋体" w:hint="eastAsia"/>
                <w:sz w:val="24"/>
              </w:rPr>
              <w:t>”译为“</w:t>
            </w:r>
            <w:r w:rsidR="003D1A64" w:rsidRPr="003D1A64">
              <w:rPr>
                <w:rFonts w:ascii="宋体" w:hAnsi="宋体" w:hint="eastAsia"/>
                <w:sz w:val="24"/>
              </w:rPr>
              <w:t>然而，银行从银行业务中获取了大量利润，如果这些业务是免费的，他们如何才能获得如此高昂的利润</w:t>
            </w:r>
            <w:commentRangeStart w:id="8"/>
            <w:commentRangeStart w:id="9"/>
            <w:r w:rsidR="003D1A64" w:rsidRPr="003D1A64">
              <w:rPr>
                <w:rFonts w:ascii="宋体" w:hAnsi="宋体" w:hint="eastAsia"/>
                <w:sz w:val="24"/>
              </w:rPr>
              <w:t>呢</w:t>
            </w:r>
            <w:commentRangeEnd w:id="8"/>
            <w:commentRangeEnd w:id="9"/>
            <w:r w:rsidR="00F344D2">
              <w:rPr>
                <w:rStyle w:val="ae"/>
              </w:rPr>
              <w:commentReference w:id="9"/>
            </w:r>
            <w:r w:rsidR="00F344D2">
              <w:rPr>
                <w:rStyle w:val="ae"/>
              </w:rPr>
              <w:commentReference w:id="8"/>
            </w:r>
            <w:r w:rsidR="003D1A64" w:rsidRPr="003D1A64">
              <w:rPr>
                <w:rFonts w:ascii="宋体" w:hAnsi="宋体" w:hint="eastAsia"/>
                <w:sz w:val="24"/>
              </w:rPr>
              <w:t>？</w:t>
            </w:r>
            <w:r w:rsidR="003D1A64">
              <w:rPr>
                <w:rFonts w:ascii="宋体" w:hAnsi="宋体" w:hint="eastAsia"/>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lastRenderedPageBreak/>
              <w:t>References</w:t>
            </w:r>
          </w:p>
          <w:p w14:paraId="1D7A53E3" w14:textId="62580AA7" w:rsidR="00CF5980" w:rsidRDefault="00CF5980" w:rsidP="00CF5980">
            <w:pPr>
              <w:numPr>
                <w:ilvl w:val="0"/>
                <w:numId w:val="1"/>
              </w:numPr>
              <w:spacing w:line="360" w:lineRule="auto"/>
              <w:rPr>
                <w:sz w:val="24"/>
              </w:rPr>
            </w:pPr>
            <w:r w:rsidRPr="00CF5980">
              <w:rPr>
                <w:sz w:val="24"/>
              </w:rPr>
              <w:t xml:space="preserve">Lynn </w:t>
            </w:r>
            <w:proofErr w:type="spellStart"/>
            <w:proofErr w:type="gramStart"/>
            <w:r w:rsidRPr="00CF5980">
              <w:rPr>
                <w:sz w:val="24"/>
              </w:rPr>
              <w:t>Yu.Digital</w:t>
            </w:r>
            <w:proofErr w:type="spellEnd"/>
            <w:proofErr w:type="gramEnd"/>
            <w:r w:rsidRPr="00CF5980">
              <w:rPr>
                <w:sz w:val="24"/>
              </w:rPr>
              <w:t xml:space="preserve"> Transformation Strategic Business Imperatives to Embrace Now[J].China's Foreign Trade,2017(06):36-37.</w:t>
            </w:r>
          </w:p>
          <w:p w14:paraId="669DA652" w14:textId="027C2A97" w:rsidR="0078714C" w:rsidRPr="0078714C" w:rsidRDefault="0078714C" w:rsidP="0078714C">
            <w:pPr>
              <w:numPr>
                <w:ilvl w:val="0"/>
                <w:numId w:val="1"/>
              </w:numPr>
              <w:spacing w:line="360" w:lineRule="auto"/>
              <w:rPr>
                <w:sz w:val="24"/>
              </w:rPr>
            </w:pPr>
            <w:r w:rsidRPr="00CF5980">
              <w:rPr>
                <w:rFonts w:hint="eastAsia"/>
                <w:sz w:val="24"/>
              </w:rPr>
              <w:t>冯军</w:t>
            </w:r>
            <w:r w:rsidRPr="00CF5980">
              <w:rPr>
                <w:rFonts w:hint="eastAsia"/>
                <w:sz w:val="24"/>
              </w:rPr>
              <w:t>.</w:t>
            </w:r>
            <w:r w:rsidRPr="00CF5980">
              <w:rPr>
                <w:rFonts w:hint="eastAsia"/>
                <w:sz w:val="24"/>
              </w:rPr>
              <w:t>被动语态在科技英语中的翻译——评《科技英语翻译》</w:t>
            </w:r>
            <w:r w:rsidRPr="00CF5980">
              <w:rPr>
                <w:rFonts w:hint="eastAsia"/>
                <w:sz w:val="24"/>
              </w:rPr>
              <w:t>[J].</w:t>
            </w:r>
            <w:r w:rsidRPr="00CF5980">
              <w:rPr>
                <w:rFonts w:hint="eastAsia"/>
                <w:sz w:val="24"/>
              </w:rPr>
              <w:t>上海纺织科技</w:t>
            </w:r>
            <w:r w:rsidRPr="00CF5980">
              <w:rPr>
                <w:rFonts w:hint="eastAsia"/>
                <w:sz w:val="24"/>
              </w:rPr>
              <w:t>,2018,46(10):65.</w:t>
            </w:r>
          </w:p>
          <w:p w14:paraId="0D5A77AF" w14:textId="62AE2D85" w:rsidR="0078714C" w:rsidRDefault="0078714C" w:rsidP="00CF5980">
            <w:pPr>
              <w:numPr>
                <w:ilvl w:val="0"/>
                <w:numId w:val="1"/>
              </w:numPr>
              <w:spacing w:line="360" w:lineRule="auto"/>
              <w:rPr>
                <w:sz w:val="24"/>
              </w:rPr>
            </w:pPr>
            <w:r w:rsidRPr="002638FB">
              <w:rPr>
                <w:rFonts w:hint="eastAsia"/>
                <w:sz w:val="24"/>
              </w:rPr>
              <w:t>龚文淼</w:t>
            </w:r>
            <w:r w:rsidRPr="002638FB">
              <w:rPr>
                <w:rFonts w:hint="eastAsia"/>
                <w:sz w:val="24"/>
              </w:rPr>
              <w:t xml:space="preserve">. </w:t>
            </w:r>
            <w:r w:rsidRPr="002638FB">
              <w:rPr>
                <w:rFonts w:hint="eastAsia"/>
                <w:sz w:val="24"/>
              </w:rPr>
              <w:t>《数字化转型策略指南：避免掉入内容陷阱》</w:t>
            </w:r>
            <w:r w:rsidRPr="002638FB">
              <w:rPr>
                <w:rFonts w:hint="eastAsia"/>
                <w:sz w:val="24"/>
              </w:rPr>
              <w:t>(</w:t>
            </w:r>
            <w:r w:rsidRPr="002638FB">
              <w:rPr>
                <w:rFonts w:hint="eastAsia"/>
                <w:sz w:val="24"/>
              </w:rPr>
              <w:t>第一至四章</w:t>
            </w:r>
            <w:r w:rsidRPr="002638FB">
              <w:rPr>
                <w:rFonts w:hint="eastAsia"/>
                <w:sz w:val="24"/>
              </w:rPr>
              <w:t>)</w:t>
            </w:r>
            <w:r w:rsidRPr="002638FB">
              <w:rPr>
                <w:rFonts w:hint="eastAsia"/>
                <w:sz w:val="24"/>
              </w:rPr>
              <w:t>翻译实践报告</w:t>
            </w:r>
            <w:r w:rsidRPr="002638FB">
              <w:rPr>
                <w:rFonts w:hint="eastAsia"/>
                <w:sz w:val="24"/>
              </w:rPr>
              <w:t>[D].</w:t>
            </w:r>
            <w:r w:rsidRPr="002638FB">
              <w:rPr>
                <w:rFonts w:hint="eastAsia"/>
                <w:sz w:val="24"/>
              </w:rPr>
              <w:t>四川外国语大学</w:t>
            </w:r>
            <w:r w:rsidRPr="002638FB">
              <w:rPr>
                <w:rFonts w:hint="eastAsia"/>
                <w:sz w:val="24"/>
              </w:rPr>
              <w:t>,2018.</w:t>
            </w:r>
          </w:p>
          <w:p w14:paraId="00A6C3F5" w14:textId="68730B7A" w:rsidR="00CF5980" w:rsidRDefault="00CF5980" w:rsidP="00CF5980">
            <w:pPr>
              <w:numPr>
                <w:ilvl w:val="0"/>
                <w:numId w:val="1"/>
              </w:numPr>
              <w:spacing w:line="360" w:lineRule="auto"/>
              <w:rPr>
                <w:sz w:val="24"/>
              </w:rPr>
            </w:pPr>
            <w:r w:rsidRPr="00CF5980">
              <w:rPr>
                <w:rFonts w:hint="eastAsia"/>
                <w:sz w:val="24"/>
              </w:rPr>
              <w:t>邱懋如</w:t>
            </w:r>
            <w:r w:rsidRPr="00CF5980">
              <w:rPr>
                <w:rFonts w:hint="eastAsia"/>
                <w:sz w:val="24"/>
              </w:rPr>
              <w:t>.</w:t>
            </w:r>
            <w:r w:rsidRPr="00CF5980">
              <w:rPr>
                <w:rFonts w:hint="eastAsia"/>
                <w:sz w:val="24"/>
              </w:rPr>
              <w:t>可译性及零翻译</w:t>
            </w:r>
            <w:r w:rsidRPr="00CF5980">
              <w:rPr>
                <w:rFonts w:hint="eastAsia"/>
                <w:sz w:val="24"/>
              </w:rPr>
              <w:t>[J].</w:t>
            </w:r>
            <w:r w:rsidRPr="00CF5980">
              <w:rPr>
                <w:rFonts w:hint="eastAsia"/>
                <w:sz w:val="24"/>
              </w:rPr>
              <w:t>中国翻译</w:t>
            </w:r>
            <w:r w:rsidRPr="00CF5980">
              <w:rPr>
                <w:rFonts w:hint="eastAsia"/>
                <w:sz w:val="24"/>
              </w:rPr>
              <w:t>,2001(01):24-27.</w:t>
            </w:r>
          </w:p>
          <w:p w14:paraId="38811F5A" w14:textId="1D233CB7" w:rsidR="00CF5980" w:rsidRDefault="00CF5980" w:rsidP="0078714C">
            <w:pPr>
              <w:numPr>
                <w:ilvl w:val="0"/>
                <w:numId w:val="1"/>
              </w:numPr>
              <w:spacing w:line="360" w:lineRule="auto"/>
              <w:rPr>
                <w:sz w:val="24"/>
              </w:rPr>
            </w:pPr>
            <w:r w:rsidRPr="00CF5980">
              <w:rPr>
                <w:rFonts w:hint="eastAsia"/>
                <w:sz w:val="24"/>
              </w:rPr>
              <w:t>王欢</w:t>
            </w:r>
            <w:r w:rsidRPr="00CF5980">
              <w:rPr>
                <w:rFonts w:hint="eastAsia"/>
                <w:sz w:val="24"/>
              </w:rPr>
              <w:t>.</w:t>
            </w:r>
            <w:r w:rsidRPr="00CF5980">
              <w:rPr>
                <w:rFonts w:hint="eastAsia"/>
                <w:sz w:val="24"/>
              </w:rPr>
              <w:t>功能对等原则运用中核心</w:t>
            </w:r>
            <w:proofErr w:type="gramStart"/>
            <w:r w:rsidRPr="00CF5980">
              <w:rPr>
                <w:rFonts w:hint="eastAsia"/>
                <w:sz w:val="24"/>
              </w:rPr>
              <w:t>问题例析</w:t>
            </w:r>
            <w:proofErr w:type="gramEnd"/>
            <w:r w:rsidRPr="00CF5980">
              <w:rPr>
                <w:rFonts w:hint="eastAsia"/>
                <w:sz w:val="24"/>
              </w:rPr>
              <w:t>[J].</w:t>
            </w:r>
            <w:r w:rsidRPr="00CF5980">
              <w:rPr>
                <w:rFonts w:hint="eastAsia"/>
                <w:sz w:val="24"/>
              </w:rPr>
              <w:t>文化创新比较研究</w:t>
            </w:r>
            <w:r w:rsidRPr="00CF5980">
              <w:rPr>
                <w:rFonts w:hint="eastAsia"/>
                <w:sz w:val="24"/>
              </w:rPr>
              <w:t>,2018,2(27):187-188.</w:t>
            </w:r>
          </w:p>
          <w:p w14:paraId="5A145A02" w14:textId="22F569A8" w:rsidR="00DF5836" w:rsidRDefault="00CF5980" w:rsidP="00CF5980">
            <w:pPr>
              <w:numPr>
                <w:ilvl w:val="0"/>
                <w:numId w:val="1"/>
              </w:numPr>
              <w:spacing w:line="360" w:lineRule="auto"/>
              <w:rPr>
                <w:sz w:val="24"/>
              </w:rPr>
            </w:pPr>
            <w:r w:rsidRPr="00CF5980">
              <w:rPr>
                <w:rFonts w:hint="eastAsia"/>
                <w:sz w:val="24"/>
              </w:rPr>
              <w:t>王欣</w:t>
            </w:r>
            <w:r w:rsidRPr="00CF5980">
              <w:rPr>
                <w:rFonts w:hint="eastAsia"/>
                <w:sz w:val="24"/>
              </w:rPr>
              <w:t>.</w:t>
            </w:r>
            <w:r w:rsidRPr="00CF5980">
              <w:rPr>
                <w:rFonts w:hint="eastAsia"/>
                <w:sz w:val="24"/>
              </w:rPr>
              <w:t>浅论奈达的“功能对等”理论</w:t>
            </w:r>
            <w:r w:rsidRPr="00CF5980">
              <w:rPr>
                <w:rFonts w:hint="eastAsia"/>
                <w:sz w:val="24"/>
              </w:rPr>
              <w:t>[J].</w:t>
            </w:r>
            <w:r w:rsidRPr="00CF5980">
              <w:rPr>
                <w:rFonts w:hint="eastAsia"/>
                <w:sz w:val="24"/>
              </w:rPr>
              <w:t>青海师专学报</w:t>
            </w:r>
            <w:r w:rsidRPr="00CF5980">
              <w:rPr>
                <w:rFonts w:hint="eastAsia"/>
                <w:sz w:val="24"/>
              </w:rPr>
              <w:t>.</w:t>
            </w:r>
            <w:r w:rsidRPr="00CF5980">
              <w:rPr>
                <w:rFonts w:hint="eastAsia"/>
                <w:sz w:val="24"/>
              </w:rPr>
              <w:t>教育科学</w:t>
            </w:r>
            <w:r w:rsidRPr="00CF5980">
              <w:rPr>
                <w:rFonts w:hint="eastAsia"/>
                <w:sz w:val="24"/>
              </w:rPr>
              <w:t>,2006(S2):104-105.</w:t>
            </w:r>
          </w:p>
          <w:p w14:paraId="2E647BA9" w14:textId="27A0FD9E" w:rsidR="0078714C" w:rsidRDefault="0078714C" w:rsidP="0078714C">
            <w:pPr>
              <w:numPr>
                <w:ilvl w:val="0"/>
                <w:numId w:val="1"/>
              </w:numPr>
              <w:spacing w:line="360" w:lineRule="auto"/>
              <w:rPr>
                <w:sz w:val="24"/>
              </w:rPr>
            </w:pPr>
            <w:r w:rsidRPr="00CF5980">
              <w:rPr>
                <w:rFonts w:hint="eastAsia"/>
                <w:sz w:val="24"/>
              </w:rPr>
              <w:t>杨平</w:t>
            </w:r>
            <w:r w:rsidRPr="00CF5980">
              <w:rPr>
                <w:rFonts w:hint="eastAsia"/>
                <w:sz w:val="24"/>
              </w:rPr>
              <w:t>.</w:t>
            </w:r>
            <w:r w:rsidRPr="00CF5980">
              <w:rPr>
                <w:rFonts w:hint="eastAsia"/>
                <w:sz w:val="24"/>
              </w:rPr>
              <w:t>对当前中国翻译研究的思考</w:t>
            </w:r>
            <w:r w:rsidRPr="00CF5980">
              <w:rPr>
                <w:rFonts w:hint="eastAsia"/>
                <w:sz w:val="24"/>
              </w:rPr>
              <w:t>[J].</w:t>
            </w:r>
            <w:r w:rsidRPr="00CF5980">
              <w:rPr>
                <w:rFonts w:hint="eastAsia"/>
                <w:sz w:val="24"/>
              </w:rPr>
              <w:t>中国翻译</w:t>
            </w:r>
            <w:r w:rsidRPr="00CF5980">
              <w:rPr>
                <w:rFonts w:hint="eastAsia"/>
                <w:sz w:val="24"/>
              </w:rPr>
              <w:t>,2003(01):5-7.</w:t>
            </w:r>
          </w:p>
          <w:p w14:paraId="7D411D2D" w14:textId="55D2B3A2" w:rsidR="00DF5836" w:rsidRPr="0078714C" w:rsidRDefault="0078714C" w:rsidP="0078714C">
            <w:pPr>
              <w:numPr>
                <w:ilvl w:val="0"/>
                <w:numId w:val="1"/>
              </w:numPr>
              <w:spacing w:line="360" w:lineRule="auto"/>
              <w:rPr>
                <w:sz w:val="24"/>
              </w:rPr>
            </w:pPr>
            <w:proofErr w:type="gramStart"/>
            <w:r w:rsidRPr="00CF5980">
              <w:rPr>
                <w:rFonts w:hint="eastAsia"/>
                <w:sz w:val="24"/>
              </w:rPr>
              <w:t>赵欢</w:t>
            </w:r>
            <w:r w:rsidRPr="00CF5980">
              <w:rPr>
                <w:rFonts w:hint="eastAsia"/>
                <w:sz w:val="24"/>
              </w:rPr>
              <w:t>,</w:t>
            </w:r>
            <w:proofErr w:type="gramEnd"/>
            <w:r w:rsidRPr="00CF5980">
              <w:rPr>
                <w:rFonts w:hint="eastAsia"/>
                <w:sz w:val="24"/>
              </w:rPr>
              <w:t>何泠静</w:t>
            </w:r>
            <w:r w:rsidRPr="00CF5980">
              <w:rPr>
                <w:rFonts w:hint="eastAsia"/>
                <w:sz w:val="24"/>
              </w:rPr>
              <w:t>.</w:t>
            </w:r>
            <w:r w:rsidRPr="00CF5980">
              <w:rPr>
                <w:rFonts w:hint="eastAsia"/>
                <w:sz w:val="24"/>
              </w:rPr>
              <w:t>科技英语翻译中语义和交际翻译理论应用研究</w:t>
            </w:r>
            <w:r w:rsidRPr="00CF5980">
              <w:rPr>
                <w:rFonts w:hint="eastAsia"/>
                <w:sz w:val="24"/>
              </w:rPr>
              <w:t>[J].</w:t>
            </w:r>
            <w:r w:rsidRPr="00CF5980">
              <w:rPr>
                <w:rFonts w:hint="eastAsia"/>
                <w:sz w:val="24"/>
              </w:rPr>
              <w:t>海外英语</w:t>
            </w:r>
            <w:r w:rsidRPr="00CF5980">
              <w:rPr>
                <w:rFonts w:hint="eastAsia"/>
                <w:sz w:val="24"/>
              </w:rPr>
              <w:t>,2018(14):158-160.</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53E600AF" w14:textId="03C9D113" w:rsidR="00DF5836" w:rsidRPr="0022266D" w:rsidRDefault="002E4E93" w:rsidP="0022266D">
      <w:pPr>
        <w:spacing w:line="360" w:lineRule="auto"/>
        <w:rPr>
          <w:sz w:val="24"/>
        </w:rPr>
      </w:pPr>
      <w:r>
        <w:rPr>
          <w:rFonts w:hint="eastAsia"/>
          <w:sz w:val="24"/>
        </w:rPr>
        <w:t>注：开题报告应在教师指导下由学生独立撰写，开题报告通过后方可进行毕业创作。</w:t>
      </w:r>
    </w:p>
    <w:sectPr w:rsidR="00DF5836" w:rsidRPr="0022266D">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1-09T15:31:00Z" w:initials="李">
    <w:p w14:paraId="57E97B15" w14:textId="349C1474" w:rsidR="00F344D2" w:rsidRDefault="00F344D2">
      <w:pPr>
        <w:pStyle w:val="a4"/>
        <w:rPr>
          <w:rFonts w:hint="eastAsia"/>
        </w:rPr>
      </w:pPr>
      <w:r>
        <w:rPr>
          <w:rStyle w:val="ae"/>
        </w:rPr>
        <w:annotationRef/>
      </w:r>
      <w:r>
        <w:rPr>
          <w:rFonts w:hint="eastAsia"/>
        </w:rPr>
        <w:t>再具体一点，一个月的安排是什么？</w:t>
      </w:r>
    </w:p>
  </w:comment>
  <w:comment w:id="1" w:author="李 亚星" w:date="2019-01-09T15:32:00Z" w:initials="李">
    <w:p w14:paraId="62C97F01" w14:textId="356F8F6D" w:rsidR="00F344D2" w:rsidRDefault="00F344D2">
      <w:pPr>
        <w:pStyle w:val="a4"/>
        <w:rPr>
          <w:rFonts w:hint="eastAsia"/>
        </w:rPr>
      </w:pPr>
      <w:r>
        <w:rPr>
          <w:rStyle w:val="ae"/>
        </w:rPr>
        <w:annotationRef/>
      </w:r>
      <w:r>
        <w:rPr>
          <w:rFonts w:hint="eastAsia"/>
        </w:rPr>
        <w:t>他曾经出的书呢？</w:t>
      </w:r>
    </w:p>
  </w:comment>
  <w:comment w:id="2" w:author="李 亚星" w:date="2019-01-09T15:37:00Z" w:initials="李">
    <w:p w14:paraId="3E630DD4" w14:textId="22B2F50A" w:rsidR="00F344D2" w:rsidRDefault="00F344D2">
      <w:pPr>
        <w:pStyle w:val="a4"/>
      </w:pPr>
      <w:r>
        <w:rPr>
          <w:rStyle w:val="ae"/>
        </w:rPr>
        <w:annotationRef/>
      </w:r>
      <w:r>
        <w:rPr>
          <w:rFonts w:hint="eastAsia"/>
        </w:rPr>
        <w:t>祈使句？</w:t>
      </w:r>
    </w:p>
  </w:comment>
  <w:comment w:id="3" w:author="李 亚星" w:date="2019-01-09T15:33:00Z" w:initials="李">
    <w:p w14:paraId="13DE2AD5" w14:textId="1D6BCF05" w:rsidR="00F344D2" w:rsidRDefault="00F344D2">
      <w:pPr>
        <w:pStyle w:val="a4"/>
        <w:rPr>
          <w:rFonts w:hint="eastAsia"/>
        </w:rPr>
      </w:pPr>
      <w:r>
        <w:rPr>
          <w:rStyle w:val="ae"/>
        </w:rPr>
        <w:annotationRef/>
      </w:r>
      <w:r>
        <w:rPr>
          <w:rFonts w:hint="eastAsia"/>
        </w:rPr>
        <w:t>文本分析没有，直接到了翻译准备了，从词汇和句子层面分析原文，和你下面方法对应</w:t>
      </w:r>
      <w:bookmarkStart w:id="4" w:name="_GoBack"/>
      <w:bookmarkEnd w:id="4"/>
    </w:p>
  </w:comment>
  <w:comment w:id="6" w:author="李 亚星" w:date="2019-01-09T15:34:00Z" w:initials="李">
    <w:p w14:paraId="17A239A5" w14:textId="0AAC8F92" w:rsidR="00F344D2" w:rsidRDefault="00F344D2">
      <w:pPr>
        <w:pStyle w:val="a4"/>
        <w:rPr>
          <w:rFonts w:hint="eastAsia"/>
        </w:rPr>
      </w:pPr>
      <w:r>
        <w:rPr>
          <w:rStyle w:val="ae"/>
        </w:rPr>
        <w:annotationRef/>
      </w:r>
      <w:r>
        <w:rPr>
          <w:rFonts w:hint="eastAsia"/>
        </w:rPr>
        <w:t>到底是功能对等还是目的论</w:t>
      </w:r>
    </w:p>
  </w:comment>
  <w:comment w:id="7" w:author="李 亚星" w:date="2019-01-09T15:36:00Z" w:initials="李">
    <w:p w14:paraId="190C8558" w14:textId="12FCCD4F" w:rsidR="00F344D2" w:rsidRDefault="00F344D2">
      <w:pPr>
        <w:pStyle w:val="a4"/>
        <w:rPr>
          <w:rFonts w:hint="eastAsia"/>
        </w:rPr>
      </w:pPr>
      <w:r>
        <w:rPr>
          <w:rStyle w:val="ae"/>
        </w:rPr>
        <w:annotationRef/>
      </w:r>
      <w:r>
        <w:rPr>
          <w:rFonts w:hint="eastAsia"/>
        </w:rPr>
        <w:t>这个例子都约定俗成了，换一个。</w:t>
      </w:r>
    </w:p>
  </w:comment>
  <w:comment w:id="9" w:author="李 亚星" w:date="2019-01-09T15:37:00Z" w:initials="李">
    <w:p w14:paraId="4C9B1F8A" w14:textId="626456CE" w:rsidR="00F344D2" w:rsidRDefault="00F344D2">
      <w:pPr>
        <w:pStyle w:val="a4"/>
        <w:rPr>
          <w:rFonts w:hint="eastAsia"/>
        </w:rPr>
      </w:pPr>
      <w:r>
        <w:rPr>
          <w:rStyle w:val="ae"/>
        </w:rPr>
        <w:annotationRef/>
      </w:r>
      <w:r>
        <w:rPr>
          <w:rFonts w:hint="eastAsia"/>
        </w:rPr>
        <w:t>再列举一个方法</w:t>
      </w:r>
    </w:p>
  </w:comment>
  <w:comment w:id="8" w:author="李 亚星" w:date="2019-01-09T15:36:00Z" w:initials="李">
    <w:p w14:paraId="075D1024" w14:textId="29A8D25E" w:rsidR="00F344D2" w:rsidRDefault="00F344D2">
      <w:pPr>
        <w:pStyle w:val="a4"/>
      </w:pPr>
      <w:r>
        <w:rPr>
          <w:rStyle w:val="ae"/>
        </w:rPr>
        <w:annotationRef/>
      </w:r>
      <w:r>
        <w:rPr>
          <w:rFonts w:hint="eastAsia"/>
        </w:rPr>
        <w:t>对这句</w:t>
      </w:r>
      <w:proofErr w:type="gramStart"/>
      <w:r>
        <w:rPr>
          <w:rFonts w:hint="eastAsia"/>
        </w:rPr>
        <w:t>换分析</w:t>
      </w:r>
      <w:proofErr w:type="gramEnd"/>
      <w:r>
        <w:rPr>
          <w:rFonts w:hint="eastAsia"/>
        </w:rPr>
        <w:t>呢？这句换分译法不明显，原文本来就是两句并列句。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97B15" w15:done="0"/>
  <w15:commentEx w15:paraId="62C97F01" w15:done="0"/>
  <w15:commentEx w15:paraId="3E630DD4" w15:done="0"/>
  <w15:commentEx w15:paraId="13DE2AD5" w15:done="0"/>
  <w15:commentEx w15:paraId="17A239A5" w15:done="0"/>
  <w15:commentEx w15:paraId="190C8558" w15:done="0"/>
  <w15:commentEx w15:paraId="4C9B1F8A" w15:done="0"/>
  <w15:commentEx w15:paraId="075D10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97B15" w16cid:durableId="1FE0926C"/>
  <w16cid:commentId w16cid:paraId="62C97F01" w16cid:durableId="1FE09281"/>
  <w16cid:commentId w16cid:paraId="3E630DD4" w16cid:durableId="1FE093D4"/>
  <w16cid:commentId w16cid:paraId="13DE2AD5" w16cid:durableId="1FE092BB"/>
  <w16cid:commentId w16cid:paraId="17A239A5" w16cid:durableId="1FE0930D"/>
  <w16cid:commentId w16cid:paraId="190C8558" w16cid:durableId="1FE09362"/>
  <w16cid:commentId w16cid:paraId="4C9B1F8A" w16cid:durableId="1FE093AE"/>
  <w16cid:commentId w16cid:paraId="075D1024" w16cid:durableId="1FE09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57339" w14:textId="77777777" w:rsidR="00787DC1" w:rsidRDefault="00787DC1" w:rsidP="00801D68">
      <w:r>
        <w:separator/>
      </w:r>
    </w:p>
  </w:endnote>
  <w:endnote w:type="continuationSeparator" w:id="0">
    <w:p w14:paraId="05EDD75C" w14:textId="77777777" w:rsidR="00787DC1" w:rsidRDefault="00787DC1" w:rsidP="0080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5193A" w14:textId="77777777" w:rsidR="00787DC1" w:rsidRDefault="00787DC1" w:rsidP="00801D68">
      <w:r>
        <w:separator/>
      </w:r>
    </w:p>
  </w:footnote>
  <w:footnote w:type="continuationSeparator" w:id="0">
    <w:p w14:paraId="34B1C6B5" w14:textId="77777777" w:rsidR="00787DC1" w:rsidRDefault="00787DC1" w:rsidP="0080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4973"/>
    <w:rsid w:val="00043D0A"/>
    <w:rsid w:val="0006004F"/>
    <w:rsid w:val="00081D0F"/>
    <w:rsid w:val="00081FFC"/>
    <w:rsid w:val="00090A42"/>
    <w:rsid w:val="000B2234"/>
    <w:rsid w:val="00104A92"/>
    <w:rsid w:val="00113165"/>
    <w:rsid w:val="001151DF"/>
    <w:rsid w:val="00144243"/>
    <w:rsid w:val="00155E90"/>
    <w:rsid w:val="001768A6"/>
    <w:rsid w:val="00191B5A"/>
    <w:rsid w:val="001A43EC"/>
    <w:rsid w:val="001B22BF"/>
    <w:rsid w:val="001B33C0"/>
    <w:rsid w:val="001B5454"/>
    <w:rsid w:val="002073C5"/>
    <w:rsid w:val="0021525C"/>
    <w:rsid w:val="0022266D"/>
    <w:rsid w:val="002228F5"/>
    <w:rsid w:val="002268B0"/>
    <w:rsid w:val="00227D08"/>
    <w:rsid w:val="00260FE1"/>
    <w:rsid w:val="002638FB"/>
    <w:rsid w:val="0028368B"/>
    <w:rsid w:val="00290469"/>
    <w:rsid w:val="00290F83"/>
    <w:rsid w:val="002C70DF"/>
    <w:rsid w:val="002D5299"/>
    <w:rsid w:val="002E0C44"/>
    <w:rsid w:val="002E4E93"/>
    <w:rsid w:val="00304C6A"/>
    <w:rsid w:val="00321639"/>
    <w:rsid w:val="00325E66"/>
    <w:rsid w:val="003424BF"/>
    <w:rsid w:val="00360496"/>
    <w:rsid w:val="00384E42"/>
    <w:rsid w:val="0038544B"/>
    <w:rsid w:val="00391CE1"/>
    <w:rsid w:val="003C2A51"/>
    <w:rsid w:val="003C6EE4"/>
    <w:rsid w:val="003D03E7"/>
    <w:rsid w:val="003D1A64"/>
    <w:rsid w:val="003F2436"/>
    <w:rsid w:val="004241A9"/>
    <w:rsid w:val="004575A7"/>
    <w:rsid w:val="004E2E5B"/>
    <w:rsid w:val="00516A84"/>
    <w:rsid w:val="005173B0"/>
    <w:rsid w:val="0054689C"/>
    <w:rsid w:val="00565083"/>
    <w:rsid w:val="005845FB"/>
    <w:rsid w:val="005B5A1A"/>
    <w:rsid w:val="005C04B4"/>
    <w:rsid w:val="006035DC"/>
    <w:rsid w:val="00622922"/>
    <w:rsid w:val="00634CFA"/>
    <w:rsid w:val="006679F2"/>
    <w:rsid w:val="0067185D"/>
    <w:rsid w:val="006B57F8"/>
    <w:rsid w:val="006F2663"/>
    <w:rsid w:val="006F5EEB"/>
    <w:rsid w:val="00704126"/>
    <w:rsid w:val="00766FBA"/>
    <w:rsid w:val="00774BCC"/>
    <w:rsid w:val="00781B2F"/>
    <w:rsid w:val="0078714C"/>
    <w:rsid w:val="00787DC1"/>
    <w:rsid w:val="007A28B5"/>
    <w:rsid w:val="007F7C32"/>
    <w:rsid w:val="00801D68"/>
    <w:rsid w:val="00846A19"/>
    <w:rsid w:val="008679B1"/>
    <w:rsid w:val="00890D60"/>
    <w:rsid w:val="008A2C18"/>
    <w:rsid w:val="008A709E"/>
    <w:rsid w:val="008C72B1"/>
    <w:rsid w:val="009A3A1B"/>
    <w:rsid w:val="009B18A3"/>
    <w:rsid w:val="009C47FF"/>
    <w:rsid w:val="009C4ADE"/>
    <w:rsid w:val="009F7423"/>
    <w:rsid w:val="00A00274"/>
    <w:rsid w:val="00A262ED"/>
    <w:rsid w:val="00A458BD"/>
    <w:rsid w:val="00AF32BA"/>
    <w:rsid w:val="00AF7656"/>
    <w:rsid w:val="00AF7C12"/>
    <w:rsid w:val="00B0356A"/>
    <w:rsid w:val="00B32548"/>
    <w:rsid w:val="00B34F6E"/>
    <w:rsid w:val="00B47500"/>
    <w:rsid w:val="00B57696"/>
    <w:rsid w:val="00B74043"/>
    <w:rsid w:val="00BA0A3A"/>
    <w:rsid w:val="00C33DEA"/>
    <w:rsid w:val="00C40C9C"/>
    <w:rsid w:val="00C452B5"/>
    <w:rsid w:val="00C653D5"/>
    <w:rsid w:val="00C95168"/>
    <w:rsid w:val="00C97B29"/>
    <w:rsid w:val="00CA0E71"/>
    <w:rsid w:val="00CB5F35"/>
    <w:rsid w:val="00CF5980"/>
    <w:rsid w:val="00D10C8D"/>
    <w:rsid w:val="00D12F24"/>
    <w:rsid w:val="00D44189"/>
    <w:rsid w:val="00D45351"/>
    <w:rsid w:val="00D547B0"/>
    <w:rsid w:val="00D61537"/>
    <w:rsid w:val="00D617C0"/>
    <w:rsid w:val="00D9674C"/>
    <w:rsid w:val="00DA0C59"/>
    <w:rsid w:val="00DC6F41"/>
    <w:rsid w:val="00DD6868"/>
    <w:rsid w:val="00DF5836"/>
    <w:rsid w:val="00E46081"/>
    <w:rsid w:val="00E4716F"/>
    <w:rsid w:val="00EA29CE"/>
    <w:rsid w:val="00EA76C7"/>
    <w:rsid w:val="00EB3546"/>
    <w:rsid w:val="00EE3F88"/>
    <w:rsid w:val="00EE52EE"/>
    <w:rsid w:val="00F21549"/>
    <w:rsid w:val="00F21FEE"/>
    <w:rsid w:val="00F2738E"/>
    <w:rsid w:val="00F344D2"/>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56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3740</Characters>
  <Application>Microsoft Office Word</Application>
  <DocSecurity>0</DocSecurity>
  <Lines>31</Lines>
  <Paragraphs>8</Paragraphs>
  <ScaleCrop>false</ScaleCrop>
  <Company>重庆第二师范学院</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2019-01-09T07:38:00Z</dcterms:created>
  <dcterms:modified xsi:type="dcterms:W3CDTF">2019-01-09T07:38:00Z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